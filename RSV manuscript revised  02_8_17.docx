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BEDB" w14:textId="280D3D85" w:rsidR="00014D0D" w:rsidRPr="00CB0EB7" w:rsidRDefault="00014D0D">
      <w:pPr>
        <w:rPr>
          <w:b/>
          <w:sz w:val="24"/>
          <w:szCs w:val="24"/>
        </w:rPr>
      </w:pPr>
      <w:r w:rsidRPr="00CB0EB7">
        <w:rPr>
          <w:b/>
          <w:sz w:val="24"/>
          <w:szCs w:val="24"/>
        </w:rPr>
        <w:t xml:space="preserve">Investigation of </w:t>
      </w:r>
      <w:r w:rsidR="00521CC9" w:rsidRPr="00CB0EB7">
        <w:rPr>
          <w:b/>
          <w:sz w:val="24"/>
          <w:szCs w:val="24"/>
        </w:rPr>
        <w:t xml:space="preserve">Respiratory Syncytial Virus </w:t>
      </w:r>
      <w:r w:rsidR="00AF19AC" w:rsidRPr="00CB0EB7">
        <w:rPr>
          <w:b/>
          <w:sz w:val="24"/>
          <w:szCs w:val="24"/>
        </w:rPr>
        <w:t>O</w:t>
      </w:r>
      <w:r w:rsidR="00521CC9" w:rsidRPr="00CB0EB7">
        <w:rPr>
          <w:b/>
          <w:sz w:val="24"/>
          <w:szCs w:val="24"/>
        </w:rPr>
        <w:t xml:space="preserve">utbreak on an </w:t>
      </w:r>
      <w:r w:rsidR="00AF19AC" w:rsidRPr="00CB0EB7">
        <w:rPr>
          <w:b/>
          <w:sz w:val="24"/>
          <w:szCs w:val="24"/>
        </w:rPr>
        <w:t>A</w:t>
      </w:r>
      <w:r w:rsidR="00521CC9" w:rsidRPr="00CB0EB7">
        <w:rPr>
          <w:b/>
          <w:sz w:val="24"/>
          <w:szCs w:val="24"/>
        </w:rPr>
        <w:t xml:space="preserve">dult </w:t>
      </w:r>
      <w:r w:rsidR="00AF19AC" w:rsidRPr="00CB0EB7">
        <w:rPr>
          <w:b/>
          <w:sz w:val="24"/>
          <w:szCs w:val="24"/>
        </w:rPr>
        <w:t>S</w:t>
      </w:r>
      <w:r w:rsidR="00521CC9" w:rsidRPr="00CB0EB7">
        <w:rPr>
          <w:b/>
          <w:sz w:val="24"/>
          <w:szCs w:val="24"/>
        </w:rPr>
        <w:t xml:space="preserve">tem </w:t>
      </w:r>
      <w:r w:rsidR="00AF19AC" w:rsidRPr="00CB0EB7">
        <w:rPr>
          <w:b/>
          <w:sz w:val="24"/>
          <w:szCs w:val="24"/>
        </w:rPr>
        <w:t>C</w:t>
      </w:r>
      <w:r w:rsidR="00521CC9" w:rsidRPr="00CB0EB7">
        <w:rPr>
          <w:b/>
          <w:sz w:val="24"/>
          <w:szCs w:val="24"/>
        </w:rPr>
        <w:t xml:space="preserve">ell </w:t>
      </w:r>
      <w:r w:rsidR="00AF19AC" w:rsidRPr="00CB0EB7">
        <w:rPr>
          <w:b/>
          <w:sz w:val="24"/>
          <w:szCs w:val="24"/>
        </w:rPr>
        <w:t>T</w:t>
      </w:r>
      <w:r w:rsidR="00521CC9" w:rsidRPr="00CB0EB7">
        <w:rPr>
          <w:b/>
          <w:sz w:val="24"/>
          <w:szCs w:val="24"/>
        </w:rPr>
        <w:t xml:space="preserve">ransplant </w:t>
      </w:r>
      <w:r w:rsidR="00AF19AC" w:rsidRPr="00CB0EB7">
        <w:rPr>
          <w:b/>
          <w:sz w:val="24"/>
          <w:szCs w:val="24"/>
        </w:rPr>
        <w:t>U</w:t>
      </w:r>
      <w:r w:rsidR="00521CC9" w:rsidRPr="00CB0EB7">
        <w:rPr>
          <w:b/>
          <w:sz w:val="24"/>
          <w:szCs w:val="24"/>
        </w:rPr>
        <w:t xml:space="preserve">nit </w:t>
      </w:r>
      <w:r w:rsidR="00AF19AC" w:rsidRPr="00CB0EB7">
        <w:rPr>
          <w:b/>
          <w:sz w:val="24"/>
          <w:szCs w:val="24"/>
        </w:rPr>
        <w:t>using</w:t>
      </w:r>
      <w:r w:rsidR="0077526D" w:rsidRPr="00CB0EB7">
        <w:rPr>
          <w:b/>
          <w:sz w:val="24"/>
          <w:szCs w:val="24"/>
        </w:rPr>
        <w:t xml:space="preserve"> </w:t>
      </w:r>
      <w:r w:rsidR="00AF19AC" w:rsidRPr="00CB0EB7">
        <w:rPr>
          <w:b/>
          <w:sz w:val="24"/>
          <w:szCs w:val="24"/>
        </w:rPr>
        <w:t>M</w:t>
      </w:r>
      <w:r w:rsidR="00521CC9" w:rsidRPr="00CB0EB7">
        <w:rPr>
          <w:b/>
          <w:sz w:val="24"/>
          <w:szCs w:val="24"/>
        </w:rPr>
        <w:t xml:space="preserve">etagenomics </w:t>
      </w:r>
      <w:r w:rsidR="00AF19AC" w:rsidRPr="00CB0EB7">
        <w:rPr>
          <w:b/>
          <w:sz w:val="24"/>
          <w:szCs w:val="24"/>
        </w:rPr>
        <w:t>N</w:t>
      </w:r>
      <w:r w:rsidR="00521CC9" w:rsidRPr="00CB0EB7">
        <w:rPr>
          <w:b/>
          <w:sz w:val="24"/>
          <w:szCs w:val="24"/>
        </w:rPr>
        <w:t xml:space="preserve">ext-generation </w:t>
      </w:r>
      <w:r w:rsidR="00AF19AC" w:rsidRPr="00CB0EB7">
        <w:rPr>
          <w:b/>
          <w:sz w:val="24"/>
          <w:szCs w:val="24"/>
        </w:rPr>
        <w:t>S</w:t>
      </w:r>
      <w:r w:rsidR="00521CC9" w:rsidRPr="00CB0EB7">
        <w:rPr>
          <w:b/>
          <w:sz w:val="24"/>
          <w:szCs w:val="24"/>
        </w:rPr>
        <w:t>equencing</w:t>
      </w:r>
    </w:p>
    <w:p w14:paraId="1CC3B166" w14:textId="698FA478" w:rsidR="00521CC9" w:rsidRPr="00CB0EB7" w:rsidRDefault="00521CC9" w:rsidP="00521CC9">
      <w:pPr>
        <w:autoSpaceDE w:val="0"/>
        <w:autoSpaceDN w:val="0"/>
        <w:adjustRightInd w:val="0"/>
        <w:spacing w:after="0" w:line="360" w:lineRule="auto"/>
        <w:rPr>
          <w:sz w:val="24"/>
          <w:szCs w:val="24"/>
          <w:rPrChange w:id="0" w:author="Qi, Chao" w:date="2017-02-08T13:47:00Z">
            <w:rPr>
              <w:rFonts w:ascii="Times New Roman" w:hAnsi="Times New Roman"/>
              <w:sz w:val="24"/>
              <w:szCs w:val="24"/>
            </w:rPr>
          </w:rPrChange>
        </w:rPr>
      </w:pPr>
      <w:r w:rsidRPr="00CB0EB7">
        <w:rPr>
          <w:sz w:val="24"/>
          <w:szCs w:val="24"/>
          <w:rPrChange w:id="1" w:author="Qi, Chao" w:date="2017-02-08T13:47:00Z">
            <w:rPr>
              <w:rFonts w:ascii="Times New Roman" w:hAnsi="Times New Roman"/>
              <w:sz w:val="24"/>
              <w:szCs w:val="24"/>
            </w:rPr>
          </w:rPrChange>
        </w:rPr>
        <w:t xml:space="preserve"> Yijun Zhu</w:t>
      </w:r>
      <w:r w:rsidR="00AF19AC" w:rsidRPr="00CB0EB7">
        <w:rPr>
          <w:sz w:val="24"/>
          <w:szCs w:val="24"/>
          <w:vertAlign w:val="superscript"/>
          <w:rPrChange w:id="2" w:author="Qi, Chao" w:date="2017-02-08T13:47:00Z">
            <w:rPr>
              <w:rFonts w:ascii="Times New Roman" w:hAnsi="Times New Roman"/>
              <w:sz w:val="24"/>
              <w:szCs w:val="24"/>
              <w:vertAlign w:val="superscript"/>
            </w:rPr>
          </w:rPrChange>
        </w:rPr>
        <w:t>a</w:t>
      </w:r>
      <w:r w:rsidRPr="00CB0EB7">
        <w:rPr>
          <w:sz w:val="24"/>
          <w:szCs w:val="24"/>
          <w:rPrChange w:id="3" w:author="Qi, Chao" w:date="2017-02-08T13:47:00Z">
            <w:rPr>
              <w:rFonts w:ascii="Times New Roman" w:hAnsi="Times New Roman"/>
              <w:sz w:val="24"/>
              <w:szCs w:val="24"/>
            </w:rPr>
          </w:rPrChange>
        </w:rPr>
        <w:t>, Teresa R. Zembower</w:t>
      </w:r>
      <w:r w:rsidR="002D67F0" w:rsidRPr="00CB0EB7">
        <w:rPr>
          <w:sz w:val="24"/>
          <w:szCs w:val="24"/>
          <w:vertAlign w:val="superscript"/>
          <w:rPrChange w:id="4" w:author="Qi, Chao" w:date="2017-02-08T13:47:00Z">
            <w:rPr>
              <w:rFonts w:ascii="Times New Roman" w:hAnsi="Times New Roman"/>
              <w:sz w:val="24"/>
              <w:szCs w:val="24"/>
              <w:vertAlign w:val="superscript"/>
            </w:rPr>
          </w:rPrChange>
        </w:rPr>
        <w:t>b</w:t>
      </w:r>
      <w:r w:rsidRPr="00CB0EB7">
        <w:rPr>
          <w:sz w:val="24"/>
          <w:szCs w:val="24"/>
          <w:rPrChange w:id="5" w:author="Qi, Chao" w:date="2017-02-08T13:47:00Z">
            <w:rPr>
              <w:rFonts w:ascii="Times New Roman" w:hAnsi="Times New Roman"/>
              <w:sz w:val="24"/>
              <w:szCs w:val="24"/>
            </w:rPr>
          </w:rPrChange>
        </w:rPr>
        <w:t xml:space="preserve">, </w:t>
      </w:r>
      <w:ins w:id="6" w:author="Qi, Chao" w:date="2017-02-08T14:00:00Z">
        <w:r w:rsidR="009959B4">
          <w:rPr>
            <w:sz w:val="24"/>
            <w:szCs w:val="24"/>
          </w:rPr>
          <w:t>Kristen Metzger</w:t>
        </w:r>
        <w:r w:rsidR="009959B4">
          <w:rPr>
            <w:sz w:val="24"/>
            <w:szCs w:val="24"/>
            <w:vertAlign w:val="superscript"/>
          </w:rPr>
          <w:t>c</w:t>
        </w:r>
        <w:r w:rsidR="009959B4">
          <w:rPr>
            <w:sz w:val="24"/>
            <w:szCs w:val="24"/>
          </w:rPr>
          <w:t xml:space="preserve">, </w:t>
        </w:r>
      </w:ins>
      <w:r w:rsidR="0077526D" w:rsidRPr="00CB0EB7">
        <w:rPr>
          <w:sz w:val="24"/>
          <w:szCs w:val="24"/>
          <w:rPrChange w:id="7" w:author="Qi, Chao" w:date="2017-02-08T13:47:00Z">
            <w:rPr>
              <w:rFonts w:ascii="Times New Roman" w:hAnsi="Times New Roman"/>
              <w:sz w:val="24"/>
              <w:szCs w:val="24"/>
            </w:rPr>
          </w:rPrChange>
        </w:rPr>
        <w:t>Zhengdeng Lei</w:t>
      </w:r>
      <w:ins w:id="8" w:author="Qi, Chao" w:date="2017-02-08T14:01:00Z">
        <w:r w:rsidR="009959B4">
          <w:rPr>
            <w:sz w:val="24"/>
            <w:szCs w:val="24"/>
            <w:vertAlign w:val="superscript"/>
          </w:rPr>
          <w:t>d</w:t>
        </w:r>
      </w:ins>
      <w:del w:id="9" w:author="Qi, Chao" w:date="2017-02-08T14:00:00Z">
        <w:r w:rsidR="0077526D" w:rsidRPr="00CB0EB7" w:rsidDel="009959B4">
          <w:rPr>
            <w:sz w:val="24"/>
            <w:szCs w:val="24"/>
            <w:vertAlign w:val="superscript"/>
            <w:rPrChange w:id="10" w:author="Qi, Chao" w:date="2017-02-08T13:47:00Z">
              <w:rPr>
                <w:rFonts w:ascii="Times New Roman" w:hAnsi="Times New Roman"/>
                <w:sz w:val="24"/>
                <w:szCs w:val="24"/>
                <w:vertAlign w:val="superscript"/>
              </w:rPr>
            </w:rPrChange>
          </w:rPr>
          <w:delText>c</w:delText>
        </w:r>
      </w:del>
      <w:r w:rsidR="0077526D" w:rsidRPr="00CB0EB7">
        <w:rPr>
          <w:sz w:val="24"/>
          <w:szCs w:val="24"/>
          <w:rPrChange w:id="11" w:author="Qi, Chao" w:date="2017-02-08T13:47:00Z">
            <w:rPr>
              <w:rFonts w:ascii="Times New Roman" w:hAnsi="Times New Roman"/>
              <w:sz w:val="24"/>
              <w:szCs w:val="24"/>
            </w:rPr>
          </w:rPrChange>
        </w:rPr>
        <w:t xml:space="preserve">, </w:t>
      </w:r>
      <w:r w:rsidR="009A105C" w:rsidRPr="00CB0EB7">
        <w:rPr>
          <w:sz w:val="24"/>
          <w:szCs w:val="24"/>
          <w:rPrChange w:id="12" w:author="Qi, Chao" w:date="2017-02-08T13:47:00Z">
            <w:rPr>
              <w:rFonts w:ascii="Times New Roman" w:hAnsi="Times New Roman"/>
              <w:sz w:val="24"/>
              <w:szCs w:val="24"/>
            </w:rPr>
          </w:rPrChange>
        </w:rPr>
        <w:t xml:space="preserve">Stefan </w:t>
      </w:r>
      <w:r w:rsidR="00FE79D9" w:rsidRPr="00CB0EB7">
        <w:rPr>
          <w:sz w:val="24"/>
          <w:szCs w:val="24"/>
          <w:rPrChange w:id="13" w:author="Qi, Chao" w:date="2017-02-08T13:47:00Z">
            <w:rPr>
              <w:rFonts w:ascii="Times New Roman" w:hAnsi="Times New Roman"/>
              <w:sz w:val="24"/>
              <w:szCs w:val="24"/>
            </w:rPr>
          </w:rPrChange>
        </w:rPr>
        <w:t xml:space="preserve">J. </w:t>
      </w:r>
      <w:r w:rsidR="009A105C" w:rsidRPr="00CB0EB7">
        <w:rPr>
          <w:sz w:val="24"/>
          <w:szCs w:val="24"/>
          <w:rPrChange w:id="14" w:author="Qi, Chao" w:date="2017-02-08T13:47:00Z">
            <w:rPr>
              <w:rFonts w:ascii="Times New Roman" w:hAnsi="Times New Roman"/>
              <w:sz w:val="24"/>
              <w:szCs w:val="24"/>
            </w:rPr>
          </w:rPrChange>
        </w:rPr>
        <w:t>Green</w:t>
      </w:r>
      <w:ins w:id="15" w:author="Qi, Chao" w:date="2017-02-08T14:01:00Z">
        <w:r w:rsidR="009959B4">
          <w:rPr>
            <w:sz w:val="24"/>
            <w:szCs w:val="24"/>
            <w:vertAlign w:val="superscript"/>
          </w:rPr>
          <w:t>d</w:t>
        </w:r>
      </w:ins>
      <w:del w:id="16" w:author="Qi, Chao" w:date="2017-02-08T14:01:00Z">
        <w:r w:rsidR="002D67F0" w:rsidRPr="00CB0EB7" w:rsidDel="009959B4">
          <w:rPr>
            <w:sz w:val="24"/>
            <w:szCs w:val="24"/>
            <w:vertAlign w:val="superscript"/>
            <w:rPrChange w:id="17" w:author="Qi, Chao" w:date="2017-02-08T13:47:00Z">
              <w:rPr>
                <w:rFonts w:ascii="Times New Roman" w:hAnsi="Times New Roman"/>
                <w:sz w:val="24"/>
                <w:szCs w:val="24"/>
                <w:vertAlign w:val="superscript"/>
              </w:rPr>
            </w:rPrChange>
          </w:rPr>
          <w:delText>c</w:delText>
        </w:r>
      </w:del>
      <w:r w:rsidR="009A105C" w:rsidRPr="00CB0EB7">
        <w:rPr>
          <w:sz w:val="24"/>
          <w:szCs w:val="24"/>
          <w:rPrChange w:id="18" w:author="Qi, Chao" w:date="2017-02-08T13:47:00Z">
            <w:rPr>
              <w:rFonts w:ascii="Times New Roman" w:hAnsi="Times New Roman"/>
              <w:sz w:val="24"/>
              <w:szCs w:val="24"/>
            </w:rPr>
          </w:rPrChange>
        </w:rPr>
        <w:t xml:space="preserve">, </w:t>
      </w:r>
      <w:r w:rsidRPr="00CB0EB7">
        <w:rPr>
          <w:sz w:val="24"/>
          <w:szCs w:val="24"/>
          <w:rPrChange w:id="19" w:author="Qi, Chao" w:date="2017-02-08T13:47:00Z">
            <w:rPr>
              <w:rFonts w:ascii="Times New Roman" w:hAnsi="Times New Roman"/>
              <w:sz w:val="24"/>
              <w:szCs w:val="24"/>
            </w:rPr>
          </w:rPrChange>
        </w:rPr>
        <w:t>Chao Qi</w:t>
      </w:r>
      <w:ins w:id="20" w:author="Qi, Chao" w:date="2017-02-08T14:01:00Z">
        <w:r w:rsidR="004A5604">
          <w:rPr>
            <w:sz w:val="24"/>
            <w:szCs w:val="24"/>
            <w:vertAlign w:val="superscript"/>
          </w:rPr>
          <w:t>e</w:t>
        </w:r>
      </w:ins>
      <w:del w:id="21" w:author="Qi, Chao" w:date="2017-02-08T14:01:00Z">
        <w:r w:rsidR="00AF19AC" w:rsidRPr="00CB0EB7" w:rsidDel="009959B4">
          <w:rPr>
            <w:sz w:val="24"/>
            <w:szCs w:val="24"/>
            <w:vertAlign w:val="superscript"/>
            <w:rPrChange w:id="22" w:author="Qi, Chao" w:date="2017-02-08T13:47:00Z">
              <w:rPr>
                <w:rFonts w:ascii="Times New Roman" w:hAnsi="Times New Roman"/>
                <w:sz w:val="24"/>
                <w:szCs w:val="24"/>
                <w:vertAlign w:val="superscript"/>
              </w:rPr>
            </w:rPrChange>
          </w:rPr>
          <w:delText>d</w:delText>
        </w:r>
      </w:del>
    </w:p>
    <w:p w14:paraId="1A7967BB" w14:textId="01D4CD72" w:rsidR="00521CC9" w:rsidRPr="00CB0EB7" w:rsidRDefault="00A74112" w:rsidP="00521CC9">
      <w:pPr>
        <w:autoSpaceDE w:val="0"/>
        <w:autoSpaceDN w:val="0"/>
        <w:adjustRightInd w:val="0"/>
        <w:spacing w:after="0" w:line="360" w:lineRule="auto"/>
        <w:rPr>
          <w:sz w:val="24"/>
          <w:szCs w:val="24"/>
          <w:rPrChange w:id="23" w:author="Qi, Chao" w:date="2017-02-08T13:47:00Z">
            <w:rPr>
              <w:rFonts w:ascii="Times New Roman" w:hAnsi="Times New Roman"/>
              <w:sz w:val="24"/>
              <w:szCs w:val="24"/>
            </w:rPr>
          </w:rPrChange>
        </w:rPr>
      </w:pPr>
      <w:r w:rsidRPr="00CB0EB7">
        <w:rPr>
          <w:rFonts w:cs="Times New Roman"/>
          <w:sz w:val="24"/>
          <w:szCs w:val="24"/>
          <w:rPrChange w:id="24" w:author="Qi, Chao" w:date="2017-02-08T13:47:00Z">
            <w:rPr>
              <w:rFonts w:ascii="Times New Roman" w:hAnsi="Times New Roman" w:cs="Times New Roman"/>
              <w:sz w:val="24"/>
              <w:szCs w:val="24"/>
            </w:rPr>
          </w:rPrChange>
        </w:rPr>
        <w:t>Department</w:t>
      </w:r>
      <w:r w:rsidRPr="00CB0EB7">
        <w:rPr>
          <w:sz w:val="24"/>
          <w:szCs w:val="24"/>
          <w:rPrChange w:id="25" w:author="Qi, Chao" w:date="2017-02-08T13:47:00Z">
            <w:rPr>
              <w:rFonts w:ascii="Times New Roman" w:hAnsi="Times New Roman"/>
              <w:sz w:val="24"/>
              <w:szCs w:val="24"/>
            </w:rPr>
          </w:rPrChange>
        </w:rPr>
        <w:t xml:space="preserve"> of Pathology, </w:t>
      </w:r>
      <w:r w:rsidRPr="00CB0EB7">
        <w:rPr>
          <w:sz w:val="24"/>
          <w:szCs w:val="24"/>
          <w:rPrChange w:id="26" w:author="Qi, Chao" w:date="2017-02-08T13:47:00Z">
            <w:rPr>
              <w:rFonts w:ascii="Times New Roman" w:hAnsi="Times New Roman"/>
              <w:sz w:val="24"/>
              <w:szCs w:val="24"/>
            </w:rPr>
          </w:rPrChange>
        </w:rPr>
        <w:t>University of Chicago</w:t>
      </w:r>
      <w:r w:rsidRPr="00CB0EB7">
        <w:rPr>
          <w:sz w:val="24"/>
          <w:szCs w:val="24"/>
          <w:rPrChange w:id="27" w:author="Qi, Chao" w:date="2017-02-08T13:47:00Z">
            <w:rPr>
              <w:rFonts w:ascii="Times New Roman" w:hAnsi="Times New Roman"/>
              <w:sz w:val="24"/>
              <w:szCs w:val="24"/>
            </w:rPr>
          </w:rPrChange>
        </w:rPr>
        <w:t>, Chicago, IL, USA</w:t>
      </w:r>
      <w:ins w:id="28" w:author="Qi, Chao" w:date="2017-02-08T14:02:00Z">
        <w:r w:rsidR="009959B4">
          <w:rPr>
            <w:sz w:val="24"/>
            <w:szCs w:val="24"/>
          </w:rPr>
          <w:t xml:space="preserve"> </w:t>
        </w:r>
      </w:ins>
      <w:r w:rsidRPr="00CB0EB7">
        <w:rPr>
          <w:sz w:val="24"/>
          <w:szCs w:val="24"/>
          <w:vertAlign w:val="superscript"/>
          <w:rPrChange w:id="29" w:author="Qi, Chao" w:date="2017-02-08T13:47:00Z">
            <w:rPr>
              <w:rFonts w:ascii="Times New Roman" w:hAnsi="Times New Roman"/>
              <w:sz w:val="24"/>
              <w:szCs w:val="24"/>
              <w:vertAlign w:val="superscript"/>
            </w:rPr>
          </w:rPrChange>
        </w:rPr>
        <w:t>a</w:t>
      </w:r>
      <w:r w:rsidRPr="00CB0EB7">
        <w:rPr>
          <w:sz w:val="24"/>
          <w:szCs w:val="24"/>
          <w:rPrChange w:id="30" w:author="Qi, Chao" w:date="2017-02-08T13:47:00Z">
            <w:rPr>
              <w:rFonts w:ascii="Times New Roman" w:hAnsi="Times New Roman"/>
              <w:sz w:val="24"/>
              <w:szCs w:val="24"/>
            </w:rPr>
          </w:rPrChange>
        </w:rPr>
        <w:t xml:space="preserve">; </w:t>
      </w:r>
      <w:r w:rsidR="00521CC9" w:rsidRPr="00CB0EB7">
        <w:rPr>
          <w:sz w:val="24"/>
          <w:szCs w:val="24"/>
          <w:rPrChange w:id="31" w:author="Qi, Chao" w:date="2017-02-08T13:47:00Z">
            <w:rPr>
              <w:rFonts w:ascii="Times New Roman" w:hAnsi="Times New Roman"/>
              <w:sz w:val="24"/>
              <w:szCs w:val="24"/>
            </w:rPr>
          </w:rPrChange>
        </w:rPr>
        <w:t>Division of Infectious Diseases, Department of Medicine, Northwestern University Feinberg School</w:t>
      </w:r>
      <w:r w:rsidR="002D67F0" w:rsidRPr="00CB0EB7">
        <w:rPr>
          <w:sz w:val="24"/>
          <w:szCs w:val="24"/>
          <w:rPrChange w:id="32" w:author="Qi, Chao" w:date="2017-02-08T13:47:00Z">
            <w:rPr>
              <w:rFonts w:ascii="Times New Roman" w:hAnsi="Times New Roman"/>
              <w:sz w:val="24"/>
              <w:szCs w:val="24"/>
            </w:rPr>
          </w:rPrChange>
        </w:rPr>
        <w:t xml:space="preserve"> of Medicine, Chicago, IL, USA</w:t>
      </w:r>
      <w:ins w:id="33" w:author="Qi, Chao" w:date="2017-02-08T14:02:00Z">
        <w:r w:rsidR="009959B4">
          <w:rPr>
            <w:sz w:val="24"/>
            <w:szCs w:val="24"/>
          </w:rPr>
          <w:t xml:space="preserve"> </w:t>
        </w:r>
      </w:ins>
      <w:del w:id="34" w:author="Qi, Chao" w:date="2017-02-08T14:02:00Z">
        <w:r w:rsidR="002D67F0" w:rsidRPr="00CB0EB7" w:rsidDel="009959B4">
          <w:rPr>
            <w:sz w:val="24"/>
            <w:szCs w:val="24"/>
            <w:rPrChange w:id="35" w:author="Qi, Chao" w:date="2017-02-08T13:47:00Z">
              <w:rPr>
                <w:rFonts w:ascii="Times New Roman" w:hAnsi="Times New Roman"/>
                <w:sz w:val="24"/>
                <w:szCs w:val="24"/>
              </w:rPr>
            </w:rPrChange>
          </w:rPr>
          <w:delText xml:space="preserve"> </w:delText>
        </w:r>
      </w:del>
      <w:r w:rsidR="002D67F0" w:rsidRPr="00CB0EB7">
        <w:rPr>
          <w:sz w:val="24"/>
          <w:szCs w:val="24"/>
          <w:vertAlign w:val="superscript"/>
          <w:rPrChange w:id="36" w:author="Qi, Chao" w:date="2017-02-08T13:47:00Z">
            <w:rPr>
              <w:rFonts w:ascii="Times New Roman" w:hAnsi="Times New Roman"/>
              <w:sz w:val="24"/>
              <w:szCs w:val="24"/>
              <w:vertAlign w:val="superscript"/>
            </w:rPr>
          </w:rPrChange>
        </w:rPr>
        <w:t>b</w:t>
      </w:r>
      <w:del w:id="37" w:author="Qi, Chao" w:date="2017-02-08T14:03:00Z">
        <w:r w:rsidR="00521CC9" w:rsidRPr="00CB0EB7" w:rsidDel="009959B4">
          <w:rPr>
            <w:sz w:val="24"/>
            <w:szCs w:val="24"/>
            <w:rPrChange w:id="38" w:author="Qi, Chao" w:date="2017-02-08T13:47:00Z">
              <w:rPr>
                <w:rFonts w:ascii="Times New Roman" w:hAnsi="Times New Roman"/>
                <w:sz w:val="24"/>
                <w:szCs w:val="24"/>
              </w:rPr>
            </w:rPrChange>
          </w:rPr>
          <w:delText xml:space="preserve"> </w:delText>
        </w:r>
      </w:del>
      <w:r w:rsidR="00521CC9" w:rsidRPr="00CB0EB7">
        <w:rPr>
          <w:sz w:val="24"/>
          <w:szCs w:val="24"/>
          <w:rPrChange w:id="39" w:author="Qi, Chao" w:date="2017-02-08T13:47:00Z">
            <w:rPr>
              <w:rFonts w:ascii="Times New Roman" w:hAnsi="Times New Roman"/>
              <w:sz w:val="24"/>
              <w:szCs w:val="24"/>
            </w:rPr>
          </w:rPrChange>
        </w:rPr>
        <w:t xml:space="preserve">; </w:t>
      </w:r>
      <w:ins w:id="40" w:author="Qi, Chao" w:date="2017-02-08T14:01:00Z">
        <w:r w:rsidR="009959B4">
          <w:rPr>
            <w:sz w:val="24"/>
            <w:szCs w:val="24"/>
          </w:rPr>
          <w:t>Infection Prevention Analytics Consultant, Northwestern Memorial Healthcare, Chicago, IL, USA</w:t>
        </w:r>
      </w:ins>
      <w:ins w:id="41" w:author="Qi, Chao" w:date="2017-02-08T14:03:00Z">
        <w:r w:rsidR="009959B4">
          <w:rPr>
            <w:sz w:val="24"/>
            <w:szCs w:val="24"/>
          </w:rPr>
          <w:t xml:space="preserve"> </w:t>
        </w:r>
      </w:ins>
      <w:ins w:id="42" w:author="Qi, Chao" w:date="2017-02-08T14:02:00Z">
        <w:r w:rsidR="009959B4">
          <w:rPr>
            <w:sz w:val="24"/>
            <w:szCs w:val="24"/>
            <w:vertAlign w:val="superscript"/>
          </w:rPr>
          <w:t>c</w:t>
        </w:r>
      </w:ins>
      <w:ins w:id="43" w:author="Qi, Chao" w:date="2017-02-08T14:03:00Z">
        <w:r w:rsidR="009959B4">
          <w:rPr>
            <w:sz w:val="24"/>
            <w:szCs w:val="24"/>
          </w:rPr>
          <w:t xml:space="preserve">, </w:t>
        </w:r>
      </w:ins>
      <w:r w:rsidR="002D67F0" w:rsidRPr="00CB0EB7">
        <w:rPr>
          <w:rFonts w:cs="Times New Roman"/>
          <w:sz w:val="24"/>
          <w:szCs w:val="24"/>
          <w:rPrChange w:id="44" w:author="Qi, Chao" w:date="2017-02-08T13:47:00Z">
            <w:rPr>
              <w:rFonts w:ascii="Times New Roman" w:hAnsi="Times New Roman" w:cs="Times New Roman"/>
              <w:sz w:val="24"/>
              <w:szCs w:val="24"/>
            </w:rPr>
          </w:rPrChange>
        </w:rPr>
        <w:t xml:space="preserve">Research Resources Center, University of Illinois at Chicago, </w:t>
      </w:r>
      <w:r w:rsidR="002D67F0" w:rsidRPr="00CB0EB7">
        <w:rPr>
          <w:sz w:val="24"/>
          <w:szCs w:val="24"/>
          <w:rPrChange w:id="45" w:author="Qi, Chao" w:date="2017-02-08T13:47:00Z">
            <w:rPr>
              <w:rFonts w:ascii="Times New Roman" w:hAnsi="Times New Roman"/>
              <w:sz w:val="24"/>
              <w:szCs w:val="24"/>
            </w:rPr>
          </w:rPrChange>
        </w:rPr>
        <w:t>Chicago, IL, USA</w:t>
      </w:r>
      <w:del w:id="46" w:author="Qi, Chao" w:date="2017-02-08T14:03:00Z">
        <w:r w:rsidR="002D67F0" w:rsidRPr="00CB0EB7" w:rsidDel="009959B4">
          <w:rPr>
            <w:sz w:val="24"/>
            <w:szCs w:val="24"/>
            <w:vertAlign w:val="superscript"/>
            <w:rPrChange w:id="47" w:author="Qi, Chao" w:date="2017-02-08T13:47:00Z">
              <w:rPr>
                <w:rFonts w:ascii="Times New Roman" w:hAnsi="Times New Roman"/>
                <w:sz w:val="24"/>
                <w:szCs w:val="24"/>
                <w:vertAlign w:val="superscript"/>
              </w:rPr>
            </w:rPrChange>
          </w:rPr>
          <w:delText>c</w:delText>
        </w:r>
      </w:del>
      <w:r w:rsidR="002D67F0" w:rsidRPr="00CB0EB7">
        <w:rPr>
          <w:rFonts w:cs="Times New Roman"/>
          <w:sz w:val="24"/>
          <w:szCs w:val="24"/>
          <w:vertAlign w:val="superscript"/>
          <w:rPrChange w:id="48" w:author="Qi, Chao" w:date="2017-02-08T13:47:00Z">
            <w:rPr>
              <w:rFonts w:ascii="Times New Roman" w:hAnsi="Times New Roman" w:cs="Times New Roman"/>
              <w:sz w:val="24"/>
              <w:szCs w:val="24"/>
              <w:vertAlign w:val="superscript"/>
            </w:rPr>
          </w:rPrChange>
        </w:rPr>
        <w:t xml:space="preserve"> </w:t>
      </w:r>
      <w:ins w:id="49" w:author="Qi, Chao" w:date="2017-02-08T14:03:00Z">
        <w:r w:rsidR="009959B4">
          <w:rPr>
            <w:rFonts w:cs="Times New Roman"/>
            <w:sz w:val="24"/>
            <w:szCs w:val="24"/>
            <w:vertAlign w:val="superscript"/>
          </w:rPr>
          <w:t xml:space="preserve"> d</w:t>
        </w:r>
      </w:ins>
      <w:r w:rsidR="002D67F0" w:rsidRPr="00CB0EB7">
        <w:rPr>
          <w:rFonts w:cs="Times New Roman"/>
          <w:sz w:val="24"/>
          <w:szCs w:val="24"/>
          <w:rPrChange w:id="50" w:author="Qi, Chao" w:date="2017-02-08T13:47:00Z">
            <w:rPr>
              <w:rFonts w:ascii="Times New Roman" w:hAnsi="Times New Roman" w:cs="Times New Roman"/>
              <w:sz w:val="24"/>
              <w:szCs w:val="24"/>
            </w:rPr>
          </w:rPrChange>
        </w:rPr>
        <w:t>;</w:t>
      </w:r>
      <w:r w:rsidR="002D67F0" w:rsidRPr="00CB0EB7">
        <w:rPr>
          <w:rFonts w:cs="Segoe UI"/>
          <w:sz w:val="20"/>
          <w:szCs w:val="20"/>
          <w:rPrChange w:id="51" w:author="Qi, Chao" w:date="2017-02-08T13:47:00Z">
            <w:rPr>
              <w:rFonts w:ascii="Segoe UI" w:hAnsi="Segoe UI" w:cs="Segoe UI"/>
              <w:sz w:val="20"/>
              <w:szCs w:val="20"/>
            </w:rPr>
          </w:rPrChange>
        </w:rPr>
        <w:t xml:space="preserve"> </w:t>
      </w:r>
      <w:r w:rsidR="00521CC9" w:rsidRPr="00CB0EB7">
        <w:rPr>
          <w:rFonts w:cs="Times New Roman"/>
          <w:sz w:val="24"/>
          <w:szCs w:val="24"/>
          <w:rPrChange w:id="52" w:author="Qi, Chao" w:date="2017-02-08T13:47:00Z">
            <w:rPr>
              <w:rFonts w:ascii="Times New Roman" w:hAnsi="Times New Roman" w:cs="Times New Roman"/>
              <w:sz w:val="24"/>
              <w:szCs w:val="24"/>
            </w:rPr>
          </w:rPrChange>
        </w:rPr>
        <w:t>Department</w:t>
      </w:r>
      <w:r w:rsidR="00521CC9" w:rsidRPr="00CB0EB7">
        <w:rPr>
          <w:sz w:val="24"/>
          <w:szCs w:val="24"/>
          <w:rPrChange w:id="53" w:author="Qi, Chao" w:date="2017-02-08T13:47:00Z">
            <w:rPr>
              <w:rFonts w:ascii="Times New Roman" w:hAnsi="Times New Roman"/>
              <w:sz w:val="24"/>
              <w:szCs w:val="24"/>
            </w:rPr>
          </w:rPrChange>
        </w:rPr>
        <w:t xml:space="preserve"> of Pathology, Northwestern University Feinberg School of Medicine, Chicago, IL, USA</w:t>
      </w:r>
      <w:ins w:id="54" w:author="Qi, Chao" w:date="2017-02-08T14:04:00Z">
        <w:r w:rsidR="009959B4">
          <w:rPr>
            <w:sz w:val="24"/>
            <w:szCs w:val="24"/>
          </w:rPr>
          <w:t xml:space="preserve"> </w:t>
        </w:r>
      </w:ins>
      <w:ins w:id="55" w:author="Qi, Chao" w:date="2017-02-08T15:15:00Z">
        <w:r w:rsidR="004A5604">
          <w:rPr>
            <w:sz w:val="24"/>
            <w:szCs w:val="24"/>
            <w:vertAlign w:val="superscript"/>
          </w:rPr>
          <w:t>e</w:t>
        </w:r>
      </w:ins>
      <w:bookmarkStart w:id="56" w:name="_GoBack"/>
      <w:bookmarkEnd w:id="56"/>
      <w:del w:id="57" w:author="Qi, Chao" w:date="2017-02-08T15:15:00Z">
        <w:r w:rsidR="002D67F0" w:rsidRPr="00CB0EB7" w:rsidDel="004A5604">
          <w:rPr>
            <w:sz w:val="24"/>
            <w:szCs w:val="24"/>
            <w:vertAlign w:val="superscript"/>
            <w:rPrChange w:id="58" w:author="Qi, Chao" w:date="2017-02-08T13:47:00Z">
              <w:rPr>
                <w:rFonts w:ascii="Times New Roman" w:hAnsi="Times New Roman"/>
                <w:sz w:val="24"/>
                <w:szCs w:val="24"/>
                <w:vertAlign w:val="superscript"/>
              </w:rPr>
            </w:rPrChange>
          </w:rPr>
          <w:delText>d</w:delText>
        </w:r>
      </w:del>
    </w:p>
    <w:p w14:paraId="3E8D23F6" w14:textId="77777777" w:rsidR="00521CC9" w:rsidRPr="00CB0EB7" w:rsidRDefault="00521CC9">
      <w:pPr>
        <w:rPr>
          <w:b/>
          <w:sz w:val="24"/>
          <w:szCs w:val="24"/>
          <w:rPrChange w:id="59" w:author="Qi, Chao" w:date="2017-02-08T13:47:00Z">
            <w:rPr>
              <w:b/>
              <w:sz w:val="24"/>
              <w:szCs w:val="24"/>
            </w:rPr>
          </w:rPrChange>
        </w:rPr>
      </w:pPr>
    </w:p>
    <w:p w14:paraId="47A96298" w14:textId="77777777" w:rsidR="00521CC9" w:rsidRPr="00CB0EB7" w:rsidRDefault="00521CC9">
      <w:pPr>
        <w:rPr>
          <w:b/>
          <w:sz w:val="24"/>
          <w:szCs w:val="24"/>
          <w:rPrChange w:id="60" w:author="Qi, Chao" w:date="2017-02-08T13:47:00Z">
            <w:rPr>
              <w:b/>
              <w:sz w:val="24"/>
              <w:szCs w:val="24"/>
            </w:rPr>
          </w:rPrChange>
        </w:rPr>
      </w:pPr>
    </w:p>
    <w:p w14:paraId="48382CF9" w14:textId="77777777" w:rsidR="00521CC9" w:rsidRPr="00CB0EB7" w:rsidRDefault="00521CC9" w:rsidP="00521CC9">
      <w:pPr>
        <w:autoSpaceDE w:val="0"/>
        <w:autoSpaceDN w:val="0"/>
        <w:adjustRightInd w:val="0"/>
        <w:spacing w:after="0" w:line="360" w:lineRule="auto"/>
        <w:rPr>
          <w:sz w:val="24"/>
          <w:szCs w:val="24"/>
          <w:rPrChange w:id="61" w:author="Qi, Chao" w:date="2017-02-08T13:47:00Z">
            <w:rPr>
              <w:rFonts w:ascii="Times New Roman" w:hAnsi="Times New Roman"/>
              <w:sz w:val="24"/>
              <w:szCs w:val="24"/>
            </w:rPr>
          </w:rPrChange>
        </w:rPr>
      </w:pPr>
      <w:r w:rsidRPr="00CB0EB7">
        <w:rPr>
          <w:sz w:val="24"/>
          <w:szCs w:val="24"/>
          <w:rPrChange w:id="62" w:author="Qi, Chao" w:date="2017-02-08T13:47:00Z">
            <w:rPr>
              <w:rFonts w:ascii="Times New Roman" w:hAnsi="Times New Roman"/>
              <w:sz w:val="24"/>
              <w:szCs w:val="24"/>
            </w:rPr>
          </w:rPrChange>
        </w:rPr>
        <w:t>-Running Title: RSV outbreak</w:t>
      </w:r>
    </w:p>
    <w:p w14:paraId="2E221870" w14:textId="77777777" w:rsidR="00521CC9" w:rsidRPr="00CB0EB7" w:rsidRDefault="00521CC9" w:rsidP="00521CC9">
      <w:pPr>
        <w:autoSpaceDE w:val="0"/>
        <w:autoSpaceDN w:val="0"/>
        <w:adjustRightInd w:val="0"/>
        <w:spacing w:after="0" w:line="360" w:lineRule="auto"/>
        <w:rPr>
          <w:sz w:val="24"/>
          <w:szCs w:val="24"/>
          <w:rPrChange w:id="63" w:author="Qi, Chao" w:date="2017-02-08T13:47:00Z">
            <w:rPr>
              <w:rFonts w:ascii="Times New Roman" w:hAnsi="Times New Roman"/>
              <w:sz w:val="24"/>
              <w:szCs w:val="24"/>
            </w:rPr>
          </w:rPrChange>
        </w:rPr>
      </w:pPr>
    </w:p>
    <w:p w14:paraId="6D103B34" w14:textId="77777777" w:rsidR="00521CC9" w:rsidRPr="00CB0EB7" w:rsidRDefault="00521CC9" w:rsidP="00521CC9">
      <w:pPr>
        <w:autoSpaceDE w:val="0"/>
        <w:autoSpaceDN w:val="0"/>
        <w:adjustRightInd w:val="0"/>
        <w:spacing w:after="0" w:line="360" w:lineRule="auto"/>
        <w:rPr>
          <w:sz w:val="24"/>
          <w:szCs w:val="24"/>
          <w:rPrChange w:id="64" w:author="Qi, Chao" w:date="2017-02-08T13:47:00Z">
            <w:rPr>
              <w:rFonts w:ascii="Times New Roman" w:hAnsi="Times New Roman"/>
              <w:sz w:val="24"/>
              <w:szCs w:val="24"/>
            </w:rPr>
          </w:rPrChange>
        </w:rPr>
      </w:pPr>
    </w:p>
    <w:p w14:paraId="22BC34C6" w14:textId="77777777" w:rsidR="00521CC9" w:rsidRPr="00CB0EB7" w:rsidRDefault="00521CC9" w:rsidP="00521CC9">
      <w:pPr>
        <w:autoSpaceDE w:val="0"/>
        <w:autoSpaceDN w:val="0"/>
        <w:adjustRightInd w:val="0"/>
        <w:spacing w:after="0" w:line="360" w:lineRule="auto"/>
        <w:rPr>
          <w:sz w:val="24"/>
          <w:szCs w:val="24"/>
          <w:rPrChange w:id="65" w:author="Qi, Chao" w:date="2017-02-08T13:47:00Z">
            <w:rPr>
              <w:rFonts w:ascii="Times New Roman" w:hAnsi="Times New Roman"/>
              <w:sz w:val="24"/>
              <w:szCs w:val="24"/>
            </w:rPr>
          </w:rPrChange>
        </w:rPr>
      </w:pPr>
    </w:p>
    <w:p w14:paraId="29416593" w14:textId="77777777" w:rsidR="00521CC9" w:rsidRPr="00CB0EB7" w:rsidRDefault="00521CC9" w:rsidP="00521CC9">
      <w:pPr>
        <w:autoSpaceDE w:val="0"/>
        <w:autoSpaceDN w:val="0"/>
        <w:adjustRightInd w:val="0"/>
        <w:spacing w:after="0" w:line="360" w:lineRule="auto"/>
        <w:rPr>
          <w:sz w:val="24"/>
          <w:szCs w:val="24"/>
          <w:rPrChange w:id="66" w:author="Qi, Chao" w:date="2017-02-08T13:47:00Z">
            <w:rPr>
              <w:rFonts w:ascii="Times New Roman" w:hAnsi="Times New Roman"/>
              <w:sz w:val="24"/>
              <w:szCs w:val="24"/>
            </w:rPr>
          </w:rPrChange>
        </w:rPr>
      </w:pPr>
    </w:p>
    <w:p w14:paraId="4CE2837B" w14:textId="77777777" w:rsidR="00521CC9" w:rsidRPr="00CB0EB7" w:rsidRDefault="00521CC9" w:rsidP="00521CC9">
      <w:pPr>
        <w:autoSpaceDE w:val="0"/>
        <w:autoSpaceDN w:val="0"/>
        <w:adjustRightInd w:val="0"/>
        <w:spacing w:after="0" w:line="360" w:lineRule="auto"/>
        <w:rPr>
          <w:sz w:val="24"/>
          <w:szCs w:val="24"/>
          <w:rPrChange w:id="67" w:author="Qi, Chao" w:date="2017-02-08T13:47:00Z">
            <w:rPr>
              <w:rFonts w:ascii="Times New Roman" w:hAnsi="Times New Roman"/>
              <w:sz w:val="24"/>
              <w:szCs w:val="24"/>
            </w:rPr>
          </w:rPrChange>
        </w:rPr>
      </w:pPr>
    </w:p>
    <w:p w14:paraId="28DADFAD" w14:textId="77777777" w:rsidR="00521CC9" w:rsidRPr="00CB0EB7" w:rsidRDefault="00521CC9" w:rsidP="00521CC9">
      <w:pPr>
        <w:autoSpaceDE w:val="0"/>
        <w:autoSpaceDN w:val="0"/>
        <w:adjustRightInd w:val="0"/>
        <w:spacing w:after="0" w:line="360" w:lineRule="auto"/>
        <w:rPr>
          <w:sz w:val="24"/>
          <w:szCs w:val="24"/>
          <w:rPrChange w:id="68" w:author="Qi, Chao" w:date="2017-02-08T13:47:00Z">
            <w:rPr>
              <w:rFonts w:ascii="Times New Roman" w:hAnsi="Times New Roman"/>
              <w:sz w:val="24"/>
              <w:szCs w:val="24"/>
            </w:rPr>
          </w:rPrChange>
        </w:rPr>
      </w:pPr>
    </w:p>
    <w:p w14:paraId="6FC3A917" w14:textId="77777777" w:rsidR="00521CC9" w:rsidRPr="00CB0EB7" w:rsidRDefault="00521CC9" w:rsidP="00521CC9">
      <w:pPr>
        <w:autoSpaceDE w:val="0"/>
        <w:autoSpaceDN w:val="0"/>
        <w:adjustRightInd w:val="0"/>
        <w:spacing w:after="0" w:line="360" w:lineRule="auto"/>
        <w:rPr>
          <w:sz w:val="24"/>
          <w:szCs w:val="24"/>
          <w:rPrChange w:id="69" w:author="Qi, Chao" w:date="2017-02-08T13:47:00Z">
            <w:rPr>
              <w:rFonts w:ascii="Times New Roman" w:hAnsi="Times New Roman"/>
              <w:sz w:val="24"/>
              <w:szCs w:val="24"/>
            </w:rPr>
          </w:rPrChange>
        </w:rPr>
      </w:pPr>
      <w:r w:rsidRPr="00CB0EB7">
        <w:rPr>
          <w:sz w:val="24"/>
          <w:szCs w:val="24"/>
          <w:rPrChange w:id="70" w:author="Qi, Chao" w:date="2017-02-08T13:47:00Z">
            <w:rPr>
              <w:rFonts w:ascii="Times New Roman" w:hAnsi="Times New Roman"/>
              <w:sz w:val="24"/>
              <w:szCs w:val="24"/>
            </w:rPr>
          </w:rPrChange>
        </w:rPr>
        <w:t>Work performed at Northwestern Memorial Hospital</w:t>
      </w:r>
    </w:p>
    <w:p w14:paraId="403ACEDE" w14:textId="77777777" w:rsidR="00521CC9" w:rsidRPr="00CB0EB7" w:rsidRDefault="00521CC9" w:rsidP="00521CC9">
      <w:pPr>
        <w:spacing w:after="0" w:line="360" w:lineRule="auto"/>
        <w:jc w:val="both"/>
        <w:rPr>
          <w:sz w:val="24"/>
          <w:szCs w:val="24"/>
          <w:rPrChange w:id="71" w:author="Qi, Chao" w:date="2017-02-08T13:47:00Z">
            <w:rPr>
              <w:rFonts w:ascii="Times New Roman" w:hAnsi="Times New Roman"/>
              <w:sz w:val="24"/>
              <w:szCs w:val="24"/>
            </w:rPr>
          </w:rPrChange>
        </w:rPr>
      </w:pPr>
      <w:r w:rsidRPr="00CB0EB7">
        <w:rPr>
          <w:sz w:val="24"/>
          <w:szCs w:val="24"/>
          <w:rPrChange w:id="72" w:author="Qi, Chao" w:date="2017-02-08T13:47:00Z">
            <w:rPr>
              <w:rFonts w:ascii="Times New Roman" w:hAnsi="Times New Roman"/>
              <w:sz w:val="24"/>
              <w:szCs w:val="24"/>
            </w:rPr>
          </w:rPrChange>
        </w:rPr>
        <w:t>251 E. Huron St.</w:t>
      </w:r>
    </w:p>
    <w:p w14:paraId="2B1EE9B3" w14:textId="77777777" w:rsidR="00521CC9" w:rsidRPr="00CB0EB7" w:rsidRDefault="00521CC9" w:rsidP="00521CC9">
      <w:pPr>
        <w:spacing w:after="0" w:line="360" w:lineRule="auto"/>
        <w:jc w:val="both"/>
        <w:rPr>
          <w:sz w:val="24"/>
          <w:szCs w:val="24"/>
          <w:rPrChange w:id="73" w:author="Qi, Chao" w:date="2017-02-08T13:47:00Z">
            <w:rPr>
              <w:rFonts w:ascii="Times New Roman" w:hAnsi="Times New Roman"/>
              <w:sz w:val="24"/>
              <w:szCs w:val="24"/>
            </w:rPr>
          </w:rPrChange>
        </w:rPr>
      </w:pPr>
      <w:r w:rsidRPr="00CB0EB7">
        <w:rPr>
          <w:sz w:val="24"/>
          <w:szCs w:val="24"/>
          <w:rPrChange w:id="74" w:author="Qi, Chao" w:date="2017-02-08T13:47:00Z">
            <w:rPr>
              <w:rFonts w:ascii="Times New Roman" w:hAnsi="Times New Roman"/>
              <w:sz w:val="24"/>
              <w:szCs w:val="24"/>
            </w:rPr>
          </w:rPrChange>
        </w:rPr>
        <w:t>Chicago, IL 60611</w:t>
      </w:r>
    </w:p>
    <w:p w14:paraId="5BF843B4" w14:textId="77777777" w:rsidR="00521CC9" w:rsidRPr="00CB0EB7" w:rsidRDefault="00521CC9" w:rsidP="00521CC9">
      <w:pPr>
        <w:autoSpaceDE w:val="0"/>
        <w:autoSpaceDN w:val="0"/>
        <w:adjustRightInd w:val="0"/>
        <w:spacing w:after="0" w:line="360" w:lineRule="auto"/>
        <w:rPr>
          <w:sz w:val="24"/>
          <w:szCs w:val="24"/>
          <w:rPrChange w:id="75" w:author="Qi, Chao" w:date="2017-02-08T13:47:00Z">
            <w:rPr>
              <w:rFonts w:ascii="Times New Roman" w:hAnsi="Times New Roman"/>
              <w:sz w:val="24"/>
              <w:szCs w:val="24"/>
            </w:rPr>
          </w:rPrChange>
        </w:rPr>
      </w:pPr>
    </w:p>
    <w:p w14:paraId="5E4A3BC3" w14:textId="77777777" w:rsidR="00521CC9" w:rsidRPr="00CB0EB7" w:rsidRDefault="00521CC9" w:rsidP="00521CC9">
      <w:pPr>
        <w:autoSpaceDE w:val="0"/>
        <w:autoSpaceDN w:val="0"/>
        <w:adjustRightInd w:val="0"/>
        <w:spacing w:after="0" w:line="360" w:lineRule="auto"/>
        <w:rPr>
          <w:sz w:val="24"/>
          <w:szCs w:val="24"/>
          <w:rPrChange w:id="76" w:author="Qi, Chao" w:date="2017-02-08T13:47:00Z">
            <w:rPr>
              <w:rFonts w:ascii="Times New Roman" w:hAnsi="Times New Roman"/>
              <w:sz w:val="24"/>
              <w:szCs w:val="24"/>
            </w:rPr>
          </w:rPrChange>
        </w:rPr>
      </w:pPr>
      <w:r w:rsidRPr="00CB0EB7">
        <w:rPr>
          <w:sz w:val="24"/>
          <w:szCs w:val="24"/>
          <w:rPrChange w:id="77" w:author="Qi, Chao" w:date="2017-02-08T13:47:00Z">
            <w:rPr>
              <w:rFonts w:ascii="Times New Roman" w:hAnsi="Times New Roman"/>
              <w:sz w:val="24"/>
              <w:szCs w:val="24"/>
            </w:rPr>
          </w:rPrChange>
        </w:rPr>
        <w:t>Address correspondence to:</w:t>
      </w:r>
    </w:p>
    <w:p w14:paraId="7D7A033A" w14:textId="77777777" w:rsidR="00F71116" w:rsidRPr="00CB0EB7" w:rsidRDefault="00F71116" w:rsidP="00A6315F">
      <w:pPr>
        <w:shd w:val="clear" w:color="auto" w:fill="FFFFFF"/>
        <w:spacing w:after="0" w:line="240" w:lineRule="auto"/>
        <w:textAlignment w:val="center"/>
        <w:rPr>
          <w:rFonts w:eastAsia="Times New Roman" w:cs="Times New Roman"/>
          <w:color w:val="000000"/>
          <w:sz w:val="24"/>
          <w:szCs w:val="24"/>
          <w:shd w:val="clear" w:color="auto" w:fill="FFFFFF"/>
          <w:rPrChange w:id="78" w:author="Qi, Chao" w:date="2017-02-08T13:47:00Z">
            <w:rPr>
              <w:rFonts w:ascii="Times New Roman" w:eastAsia="Times New Roman" w:hAnsi="Times New Roman" w:cs="Times New Roman"/>
              <w:color w:val="000000"/>
              <w:sz w:val="24"/>
              <w:szCs w:val="24"/>
              <w:shd w:val="clear" w:color="auto" w:fill="FFFFFF"/>
            </w:rPr>
          </w:rPrChange>
        </w:rPr>
      </w:pPr>
      <w:r w:rsidRPr="00CB0EB7">
        <w:rPr>
          <w:rFonts w:eastAsia="Times New Roman" w:cs="Times New Roman"/>
          <w:color w:val="000000"/>
          <w:sz w:val="24"/>
          <w:szCs w:val="24"/>
          <w:shd w:val="clear" w:color="auto" w:fill="FFFFFF"/>
          <w:rPrChange w:id="79" w:author="Qi, Chao" w:date="2017-02-08T13:47:00Z">
            <w:rPr>
              <w:rFonts w:ascii="Times New Roman" w:eastAsia="Times New Roman" w:hAnsi="Times New Roman" w:cs="Times New Roman"/>
              <w:color w:val="000000"/>
              <w:sz w:val="24"/>
              <w:szCs w:val="24"/>
              <w:shd w:val="clear" w:color="auto" w:fill="FFFFFF"/>
            </w:rPr>
          </w:rPrChange>
        </w:rPr>
        <w:t>Yijun Zhu</w:t>
      </w:r>
    </w:p>
    <w:p w14:paraId="4CDAB8C3" w14:textId="77777777" w:rsidR="00F71116" w:rsidRPr="00CB0EB7" w:rsidRDefault="00F71116" w:rsidP="00A6315F">
      <w:pPr>
        <w:shd w:val="clear" w:color="auto" w:fill="FFFFFF"/>
        <w:spacing w:after="0" w:line="240" w:lineRule="auto"/>
        <w:textAlignment w:val="center"/>
        <w:rPr>
          <w:rFonts w:eastAsia="Times New Roman" w:cs="Times New Roman"/>
          <w:color w:val="000000"/>
          <w:sz w:val="24"/>
          <w:szCs w:val="24"/>
          <w:shd w:val="clear" w:color="auto" w:fill="FFFFFF"/>
          <w:rPrChange w:id="80" w:author="Qi, Chao" w:date="2017-02-08T13:47:00Z">
            <w:rPr>
              <w:rFonts w:ascii="Times New Roman" w:eastAsia="Times New Roman" w:hAnsi="Times New Roman" w:cs="Times New Roman"/>
              <w:color w:val="000000"/>
              <w:sz w:val="24"/>
              <w:szCs w:val="24"/>
              <w:shd w:val="clear" w:color="auto" w:fill="FFFFFF"/>
            </w:rPr>
          </w:rPrChange>
        </w:rPr>
      </w:pPr>
      <w:r w:rsidRPr="00CB0EB7">
        <w:rPr>
          <w:rFonts w:eastAsia="Times New Roman" w:cs="Times New Roman"/>
          <w:color w:val="000000"/>
          <w:sz w:val="24"/>
          <w:szCs w:val="24"/>
          <w:shd w:val="clear" w:color="auto" w:fill="FFFFFF"/>
          <w:rPrChange w:id="81" w:author="Qi, Chao" w:date="2017-02-08T13:47:00Z">
            <w:rPr>
              <w:rFonts w:ascii="Times New Roman" w:eastAsia="Times New Roman" w:hAnsi="Times New Roman" w:cs="Times New Roman"/>
              <w:color w:val="000000"/>
              <w:sz w:val="24"/>
              <w:szCs w:val="24"/>
              <w:shd w:val="clear" w:color="auto" w:fill="FFFFFF"/>
            </w:rPr>
          </w:rPrChange>
        </w:rPr>
        <w:t>Department of Pathology</w:t>
      </w:r>
    </w:p>
    <w:p w14:paraId="7DEEF1DE" w14:textId="77777777" w:rsidR="00F71116" w:rsidRPr="00CB0EB7" w:rsidRDefault="00F71116" w:rsidP="00A6315F">
      <w:pPr>
        <w:shd w:val="clear" w:color="auto" w:fill="FFFFFF"/>
        <w:spacing w:after="0" w:line="240" w:lineRule="auto"/>
        <w:textAlignment w:val="center"/>
        <w:rPr>
          <w:rFonts w:eastAsia="Times New Roman" w:cs="Times New Roman"/>
          <w:color w:val="000000"/>
          <w:sz w:val="24"/>
          <w:szCs w:val="24"/>
          <w:shd w:val="clear" w:color="auto" w:fill="FFFFFF"/>
          <w:rPrChange w:id="82" w:author="Qi, Chao" w:date="2017-02-08T13:47:00Z">
            <w:rPr>
              <w:rFonts w:ascii="Times New Roman" w:eastAsia="Times New Roman" w:hAnsi="Times New Roman" w:cs="Times New Roman"/>
              <w:color w:val="000000"/>
              <w:sz w:val="24"/>
              <w:szCs w:val="24"/>
              <w:shd w:val="clear" w:color="auto" w:fill="FFFFFF"/>
            </w:rPr>
          </w:rPrChange>
        </w:rPr>
      </w:pPr>
      <w:r w:rsidRPr="00CB0EB7">
        <w:rPr>
          <w:rFonts w:eastAsia="Times New Roman" w:cs="Times New Roman"/>
          <w:color w:val="000000"/>
          <w:sz w:val="24"/>
          <w:szCs w:val="24"/>
          <w:shd w:val="clear" w:color="auto" w:fill="FFFFFF"/>
          <w:rPrChange w:id="83" w:author="Qi, Chao" w:date="2017-02-08T13:47:00Z">
            <w:rPr>
              <w:rFonts w:ascii="Times New Roman" w:eastAsia="Times New Roman" w:hAnsi="Times New Roman" w:cs="Times New Roman"/>
              <w:color w:val="000000"/>
              <w:sz w:val="24"/>
              <w:szCs w:val="24"/>
              <w:shd w:val="clear" w:color="auto" w:fill="FFFFFF"/>
            </w:rPr>
          </w:rPrChange>
        </w:rPr>
        <w:t>The University of Chicago</w:t>
      </w:r>
    </w:p>
    <w:p w14:paraId="52C1DA77" w14:textId="77777777" w:rsidR="00F71116" w:rsidRPr="00CB0EB7" w:rsidRDefault="00F71116" w:rsidP="00A6315F">
      <w:pPr>
        <w:shd w:val="clear" w:color="auto" w:fill="FFFFFF"/>
        <w:spacing w:after="0" w:line="240" w:lineRule="auto"/>
        <w:textAlignment w:val="center"/>
        <w:rPr>
          <w:rFonts w:eastAsia="Times New Roman" w:cs="Times New Roman"/>
          <w:color w:val="000000"/>
          <w:sz w:val="24"/>
          <w:szCs w:val="24"/>
          <w:shd w:val="clear" w:color="auto" w:fill="FFFFFF"/>
          <w:rPrChange w:id="84" w:author="Qi, Chao" w:date="2017-02-08T13:47:00Z">
            <w:rPr>
              <w:rFonts w:ascii="Times New Roman" w:eastAsia="Times New Roman" w:hAnsi="Times New Roman" w:cs="Times New Roman"/>
              <w:color w:val="000000"/>
              <w:sz w:val="24"/>
              <w:szCs w:val="24"/>
              <w:shd w:val="clear" w:color="auto" w:fill="FFFFFF"/>
            </w:rPr>
          </w:rPrChange>
        </w:rPr>
      </w:pPr>
      <w:r w:rsidRPr="00CB0EB7">
        <w:rPr>
          <w:rFonts w:eastAsia="Times New Roman" w:cs="Times New Roman"/>
          <w:color w:val="000000"/>
          <w:sz w:val="24"/>
          <w:szCs w:val="24"/>
          <w:shd w:val="clear" w:color="auto" w:fill="FFFFFF"/>
          <w:rPrChange w:id="85" w:author="Qi, Chao" w:date="2017-02-08T13:47:00Z">
            <w:rPr>
              <w:rFonts w:ascii="Times New Roman" w:eastAsia="Times New Roman" w:hAnsi="Times New Roman" w:cs="Times New Roman"/>
              <w:color w:val="000000"/>
              <w:sz w:val="24"/>
              <w:szCs w:val="24"/>
              <w:shd w:val="clear" w:color="auto" w:fill="FFFFFF"/>
            </w:rPr>
          </w:rPrChange>
        </w:rPr>
        <w:t>5720 S. Drexel Avenue </w:t>
      </w:r>
    </w:p>
    <w:p w14:paraId="71E6FB24" w14:textId="77777777" w:rsidR="00F71116" w:rsidRPr="00CB0EB7" w:rsidRDefault="00F71116" w:rsidP="00A6315F">
      <w:pPr>
        <w:shd w:val="clear" w:color="auto" w:fill="FFFFFF"/>
        <w:spacing w:after="0" w:line="240" w:lineRule="auto"/>
        <w:textAlignment w:val="center"/>
        <w:rPr>
          <w:rFonts w:eastAsia="Times New Roman" w:cs="Times New Roman"/>
          <w:color w:val="000000"/>
          <w:sz w:val="24"/>
          <w:szCs w:val="24"/>
          <w:shd w:val="clear" w:color="auto" w:fill="FFFFFF"/>
          <w:rPrChange w:id="86" w:author="Qi, Chao" w:date="2017-02-08T13:47:00Z">
            <w:rPr>
              <w:rFonts w:ascii="Times New Roman" w:eastAsia="Times New Roman" w:hAnsi="Times New Roman" w:cs="Times New Roman"/>
              <w:color w:val="000000"/>
              <w:sz w:val="24"/>
              <w:szCs w:val="24"/>
              <w:shd w:val="clear" w:color="auto" w:fill="FFFFFF"/>
            </w:rPr>
          </w:rPrChange>
        </w:rPr>
      </w:pPr>
      <w:r w:rsidRPr="00CB0EB7">
        <w:rPr>
          <w:rFonts w:eastAsia="Times New Roman" w:cs="Times New Roman"/>
          <w:color w:val="000000"/>
          <w:sz w:val="24"/>
          <w:szCs w:val="24"/>
          <w:shd w:val="clear" w:color="auto" w:fill="FFFFFF"/>
          <w:rPrChange w:id="87" w:author="Qi, Chao" w:date="2017-02-08T13:47:00Z">
            <w:rPr>
              <w:rFonts w:ascii="Times New Roman" w:eastAsia="Times New Roman" w:hAnsi="Times New Roman" w:cs="Times New Roman"/>
              <w:color w:val="000000"/>
              <w:sz w:val="24"/>
              <w:szCs w:val="24"/>
              <w:shd w:val="clear" w:color="auto" w:fill="FFFFFF"/>
            </w:rPr>
          </w:rPrChange>
        </w:rPr>
        <w:t>Chicago, IL 60637</w:t>
      </w:r>
    </w:p>
    <w:p w14:paraId="453D9435" w14:textId="77777777" w:rsidR="00F71116" w:rsidRPr="00CB0EB7" w:rsidRDefault="00F71116" w:rsidP="00A6315F">
      <w:pPr>
        <w:shd w:val="clear" w:color="auto" w:fill="FFFFFF"/>
        <w:spacing w:after="0" w:line="240" w:lineRule="auto"/>
        <w:textAlignment w:val="center"/>
        <w:rPr>
          <w:rFonts w:eastAsia="Times New Roman" w:cs="Times New Roman"/>
          <w:color w:val="000000"/>
          <w:sz w:val="24"/>
          <w:szCs w:val="24"/>
          <w:shd w:val="clear" w:color="auto" w:fill="FFFFFF"/>
          <w:rPrChange w:id="88" w:author="Qi, Chao" w:date="2017-02-08T13:47:00Z">
            <w:rPr>
              <w:rFonts w:ascii="Times New Roman" w:eastAsia="Times New Roman" w:hAnsi="Times New Roman" w:cs="Times New Roman"/>
              <w:color w:val="000000"/>
              <w:sz w:val="24"/>
              <w:szCs w:val="24"/>
              <w:shd w:val="clear" w:color="auto" w:fill="FFFFFF"/>
            </w:rPr>
          </w:rPrChange>
        </w:rPr>
      </w:pPr>
      <w:r w:rsidRPr="00CB0EB7">
        <w:rPr>
          <w:rFonts w:eastAsia="Times New Roman" w:cs="Times New Roman"/>
          <w:color w:val="000000"/>
          <w:sz w:val="24"/>
          <w:szCs w:val="24"/>
          <w:shd w:val="clear" w:color="auto" w:fill="FFFFFF"/>
          <w:rPrChange w:id="89" w:author="Qi, Chao" w:date="2017-02-08T13:47:00Z">
            <w:rPr>
              <w:rFonts w:ascii="Times New Roman" w:eastAsia="Times New Roman" w:hAnsi="Times New Roman" w:cs="Times New Roman"/>
              <w:color w:val="000000"/>
              <w:sz w:val="24"/>
              <w:szCs w:val="24"/>
              <w:shd w:val="clear" w:color="auto" w:fill="FFFFFF"/>
            </w:rPr>
          </w:rPrChange>
        </w:rPr>
        <w:t>Yijun.Zhu@uchospitals.edu</w:t>
      </w:r>
    </w:p>
    <w:p w14:paraId="66C10817" w14:textId="77777777" w:rsidR="00521CC9" w:rsidRPr="00CB0EB7" w:rsidRDefault="00521CC9">
      <w:pPr>
        <w:rPr>
          <w:b/>
          <w:sz w:val="24"/>
          <w:szCs w:val="24"/>
          <w:rPrChange w:id="90" w:author="Qi, Chao" w:date="2017-02-08T13:47:00Z">
            <w:rPr>
              <w:b/>
              <w:sz w:val="24"/>
              <w:szCs w:val="24"/>
            </w:rPr>
          </w:rPrChange>
        </w:rPr>
      </w:pPr>
    </w:p>
    <w:p w14:paraId="7A06D33F" w14:textId="77777777" w:rsidR="00BB3062" w:rsidRPr="00CB0EB7" w:rsidRDefault="00BB3062">
      <w:pPr>
        <w:rPr>
          <w:b/>
          <w:sz w:val="24"/>
          <w:szCs w:val="24"/>
          <w:rPrChange w:id="91" w:author="Qi, Chao" w:date="2017-02-08T13:47:00Z">
            <w:rPr>
              <w:b/>
              <w:sz w:val="24"/>
              <w:szCs w:val="24"/>
            </w:rPr>
          </w:rPrChange>
        </w:rPr>
      </w:pPr>
    </w:p>
    <w:p w14:paraId="72E321E7" w14:textId="2BE3D38A" w:rsidR="00BB3062" w:rsidRPr="00CB0EB7" w:rsidDel="006C026F" w:rsidRDefault="00BB3062">
      <w:pPr>
        <w:rPr>
          <w:del w:id="92" w:author="Qi, Chao" w:date="2017-02-08T14:04:00Z"/>
          <w:b/>
          <w:sz w:val="24"/>
          <w:szCs w:val="24"/>
          <w:rPrChange w:id="93" w:author="Qi, Chao" w:date="2017-02-08T13:47:00Z">
            <w:rPr>
              <w:del w:id="94" w:author="Qi, Chao" w:date="2017-02-08T14:04:00Z"/>
              <w:b/>
              <w:sz w:val="24"/>
              <w:szCs w:val="24"/>
            </w:rPr>
          </w:rPrChange>
        </w:rPr>
      </w:pPr>
    </w:p>
    <w:p w14:paraId="0E988B3D" w14:textId="794E390B" w:rsidR="00BB3062" w:rsidRPr="00CB0EB7" w:rsidDel="00CB0EB7" w:rsidRDefault="00BB3062">
      <w:pPr>
        <w:rPr>
          <w:del w:id="95" w:author="Qi, Chao" w:date="2017-02-08T13:47:00Z"/>
          <w:b/>
          <w:sz w:val="24"/>
          <w:szCs w:val="24"/>
          <w:rPrChange w:id="96" w:author="Qi, Chao" w:date="2017-02-08T13:47:00Z">
            <w:rPr>
              <w:del w:id="97" w:author="Qi, Chao" w:date="2017-02-08T13:47:00Z"/>
              <w:b/>
              <w:sz w:val="24"/>
              <w:szCs w:val="24"/>
            </w:rPr>
          </w:rPrChange>
        </w:rPr>
      </w:pPr>
    </w:p>
    <w:p w14:paraId="0D22616E" w14:textId="24E558F7" w:rsidR="00BB3062" w:rsidRPr="00CB0EB7" w:rsidRDefault="00A6315F">
      <w:pPr>
        <w:rPr>
          <w:b/>
          <w:sz w:val="24"/>
          <w:szCs w:val="24"/>
          <w:rPrChange w:id="98" w:author="Qi, Chao" w:date="2017-02-08T13:47:00Z">
            <w:rPr>
              <w:b/>
              <w:sz w:val="24"/>
              <w:szCs w:val="24"/>
            </w:rPr>
          </w:rPrChange>
        </w:rPr>
      </w:pPr>
      <w:ins w:id="99" w:author="Qi, Chao" w:date="2017-02-08T13:41:00Z">
        <w:r w:rsidRPr="00CB0EB7">
          <w:rPr>
            <w:b/>
            <w:sz w:val="24"/>
            <w:szCs w:val="24"/>
            <w:rPrChange w:id="100" w:author="Qi, Chao" w:date="2017-02-08T13:47:00Z">
              <w:rPr>
                <w:b/>
                <w:sz w:val="24"/>
                <w:szCs w:val="24"/>
              </w:rPr>
            </w:rPrChange>
          </w:rPr>
          <w:t>Abstract</w:t>
        </w:r>
      </w:ins>
    </w:p>
    <w:p w14:paraId="7B006A43" w14:textId="123EDDDC" w:rsidR="00BB3062" w:rsidRPr="00CB0EB7" w:rsidRDefault="00CB0EB7" w:rsidP="00A6315F">
      <w:pPr>
        <w:spacing w:line="480" w:lineRule="auto"/>
        <w:rPr>
          <w:rFonts w:cs="Times New Roman"/>
          <w:b/>
          <w:sz w:val="24"/>
          <w:szCs w:val="24"/>
          <w:rPrChange w:id="101" w:author="Qi, Chao" w:date="2017-02-08T13:47:00Z">
            <w:rPr>
              <w:b/>
              <w:sz w:val="24"/>
              <w:szCs w:val="24"/>
            </w:rPr>
          </w:rPrChange>
        </w:rPr>
        <w:pPrChange w:id="102" w:author="Qi, Chao" w:date="2017-02-08T13:45:00Z">
          <w:pPr/>
        </w:pPrChange>
      </w:pPr>
      <w:ins w:id="103" w:author="Qi, Chao" w:date="2017-02-08T13:47:00Z">
        <w:r>
          <w:rPr>
            <w:sz w:val="24"/>
            <w:szCs w:val="24"/>
            <w:rPrChange w:id="104" w:author="Qi, Chao" w:date="2017-02-08T13:47:00Z">
              <w:rPr>
                <w:sz w:val="24"/>
                <w:szCs w:val="24"/>
              </w:rPr>
            </w:rPrChange>
          </w:rPr>
          <w:t>A viral whole genome sequencing</w:t>
        </w:r>
        <w:r w:rsidRPr="00CB0EB7">
          <w:rPr>
            <w:sz w:val="24"/>
            <w:szCs w:val="24"/>
            <w:rPrChange w:id="105" w:author="Qi, Chao" w:date="2017-02-08T13:47:00Z">
              <w:rPr>
                <w:sz w:val="24"/>
                <w:szCs w:val="24"/>
              </w:rPr>
            </w:rPrChange>
          </w:rPr>
          <w:t xml:space="preserve"> strategy, based on PCR amplification followed by shotgun sequencing, </w:t>
        </w:r>
        <w:r>
          <w:rPr>
            <w:sz w:val="24"/>
            <w:szCs w:val="24"/>
          </w:rPr>
          <w:t xml:space="preserve">was used to </w:t>
        </w:r>
      </w:ins>
      <w:ins w:id="106" w:author="Qi, Chao" w:date="2017-02-08T13:45:00Z">
        <w:r w:rsidR="00A6315F" w:rsidRPr="00CB0EB7">
          <w:rPr>
            <w:rFonts w:cs="Times New Roman"/>
            <w:sz w:val="24"/>
            <w:szCs w:val="24"/>
            <w:rPrChange w:id="107" w:author="Qi, Chao" w:date="2017-02-08T13:47:00Z">
              <w:rPr>
                <w:sz w:val="24"/>
                <w:szCs w:val="24"/>
              </w:rPr>
            </w:rPrChange>
          </w:rPr>
          <w:t>c</w:t>
        </w:r>
        <w:r>
          <w:rPr>
            <w:rFonts w:cs="Times New Roman"/>
            <w:sz w:val="24"/>
            <w:szCs w:val="24"/>
            <w:rPrChange w:id="108" w:author="Qi, Chao" w:date="2017-02-08T13:47:00Z">
              <w:rPr>
                <w:rFonts w:cs="Times New Roman"/>
                <w:sz w:val="24"/>
                <w:szCs w:val="24"/>
              </w:rPr>
            </w:rPrChange>
          </w:rPr>
          <w:t>ompare</w:t>
        </w:r>
        <w:r w:rsidR="00A6315F" w:rsidRPr="00CB0EB7">
          <w:rPr>
            <w:rFonts w:cs="Times New Roman"/>
            <w:sz w:val="24"/>
            <w:szCs w:val="24"/>
            <w:rPrChange w:id="109" w:author="Qi, Chao" w:date="2017-02-08T13:47:00Z">
              <w:rPr>
                <w:sz w:val="24"/>
                <w:szCs w:val="24"/>
              </w:rPr>
            </w:rPrChange>
          </w:rPr>
          <w:t xml:space="preserve"> RSV-B genomes from 16 patients and HCWs suspected to be involved in the nosocomial RSV-B outbreak in a hematology-oncology and stem cell transplant unit with the RSV-B genomes from patients unrelated to the outbreak</w:t>
        </w:r>
      </w:ins>
      <w:ins w:id="110" w:author="Qi, Chao" w:date="2017-02-08T13:48:00Z">
        <w:r>
          <w:rPr>
            <w:rFonts w:cs="Times New Roman"/>
            <w:sz w:val="24"/>
            <w:szCs w:val="24"/>
          </w:rPr>
          <w:t>. Phylogenetic</w:t>
        </w:r>
      </w:ins>
      <w:ins w:id="111" w:author="Qi, Chao" w:date="2017-02-08T13:49:00Z">
        <w:r>
          <w:rPr>
            <w:rFonts w:cs="Times New Roman"/>
            <w:sz w:val="24"/>
            <w:szCs w:val="24"/>
          </w:rPr>
          <w:t xml:space="preserve"> analysis</w:t>
        </w:r>
      </w:ins>
      <w:ins w:id="112" w:author="Qi, Chao" w:date="2017-02-08T13:45:00Z">
        <w:r>
          <w:rPr>
            <w:rFonts w:cs="Times New Roman"/>
            <w:sz w:val="24"/>
            <w:szCs w:val="24"/>
            <w:rPrChange w:id="113" w:author="Qi, Chao" w:date="2017-02-08T13:47:00Z">
              <w:rPr>
                <w:rFonts w:cs="Times New Roman"/>
                <w:sz w:val="24"/>
                <w:szCs w:val="24"/>
              </w:rPr>
            </w:rPrChange>
          </w:rPr>
          <w:t xml:space="preserve"> </w:t>
        </w:r>
        <w:r w:rsidR="00A6315F" w:rsidRPr="00CB0EB7">
          <w:rPr>
            <w:rFonts w:cs="Times New Roman"/>
            <w:sz w:val="24"/>
            <w:szCs w:val="24"/>
            <w:rPrChange w:id="114" w:author="Qi, Chao" w:date="2017-02-08T13:47:00Z">
              <w:rPr>
                <w:sz w:val="24"/>
                <w:szCs w:val="24"/>
              </w:rPr>
            </w:rPrChange>
          </w:rPr>
          <w:t>identified a cluster of 11 patients and HCWs with an identical RSV-B strain and distinguished them from the patients unrelated to the outbreak.</w:t>
        </w:r>
      </w:ins>
    </w:p>
    <w:p w14:paraId="16604CA0" w14:textId="77777777" w:rsidR="00521CC9" w:rsidRDefault="00521CC9">
      <w:pPr>
        <w:rPr>
          <w:ins w:id="115" w:author="Qi, Chao" w:date="2017-02-08T13:45:00Z"/>
          <w:b/>
          <w:sz w:val="24"/>
          <w:szCs w:val="24"/>
        </w:rPr>
      </w:pPr>
    </w:p>
    <w:p w14:paraId="376F248D" w14:textId="77777777" w:rsidR="00CB0EB7" w:rsidRDefault="00CB0EB7">
      <w:pPr>
        <w:rPr>
          <w:ins w:id="116" w:author="Qi, Chao" w:date="2017-02-08T13:45:00Z"/>
          <w:b/>
          <w:sz w:val="24"/>
          <w:szCs w:val="24"/>
        </w:rPr>
      </w:pPr>
    </w:p>
    <w:p w14:paraId="7EA3812A" w14:textId="77777777" w:rsidR="00CB0EB7" w:rsidRDefault="00CB0EB7">
      <w:pPr>
        <w:rPr>
          <w:ins w:id="117" w:author="Qi, Chao" w:date="2017-02-08T13:45:00Z"/>
          <w:b/>
          <w:sz w:val="24"/>
          <w:szCs w:val="24"/>
        </w:rPr>
      </w:pPr>
    </w:p>
    <w:p w14:paraId="2C01B7E0" w14:textId="77777777" w:rsidR="00CB0EB7" w:rsidRDefault="00CB0EB7">
      <w:pPr>
        <w:rPr>
          <w:ins w:id="118" w:author="Qi, Chao" w:date="2017-02-08T13:45:00Z"/>
          <w:b/>
          <w:sz w:val="24"/>
          <w:szCs w:val="24"/>
        </w:rPr>
      </w:pPr>
    </w:p>
    <w:p w14:paraId="4D54180C" w14:textId="77777777" w:rsidR="00CB0EB7" w:rsidRDefault="00CB0EB7">
      <w:pPr>
        <w:rPr>
          <w:ins w:id="119" w:author="Qi, Chao" w:date="2017-02-08T13:45:00Z"/>
          <w:b/>
          <w:sz w:val="24"/>
          <w:szCs w:val="24"/>
        </w:rPr>
      </w:pPr>
    </w:p>
    <w:p w14:paraId="0A0EBE2B" w14:textId="77777777" w:rsidR="00CB0EB7" w:rsidRDefault="00CB0EB7">
      <w:pPr>
        <w:rPr>
          <w:ins w:id="120" w:author="Qi, Chao" w:date="2017-02-08T13:45:00Z"/>
          <w:b/>
          <w:sz w:val="24"/>
          <w:szCs w:val="24"/>
        </w:rPr>
      </w:pPr>
    </w:p>
    <w:p w14:paraId="2619D87B" w14:textId="77777777" w:rsidR="00CB0EB7" w:rsidRDefault="00CB0EB7">
      <w:pPr>
        <w:rPr>
          <w:ins w:id="121" w:author="Qi, Chao" w:date="2017-02-08T13:45:00Z"/>
          <w:b/>
          <w:sz w:val="24"/>
          <w:szCs w:val="24"/>
        </w:rPr>
      </w:pPr>
    </w:p>
    <w:p w14:paraId="5DC4A12B" w14:textId="77777777" w:rsidR="00CB0EB7" w:rsidRDefault="00CB0EB7">
      <w:pPr>
        <w:rPr>
          <w:ins w:id="122" w:author="Qi, Chao" w:date="2017-02-08T13:45:00Z"/>
          <w:b/>
          <w:sz w:val="24"/>
          <w:szCs w:val="24"/>
        </w:rPr>
      </w:pPr>
    </w:p>
    <w:p w14:paraId="5A5A93CB" w14:textId="77777777" w:rsidR="00CB0EB7" w:rsidRDefault="00CB0EB7">
      <w:pPr>
        <w:rPr>
          <w:ins w:id="123" w:author="Qi, Chao" w:date="2017-02-08T13:45:00Z"/>
          <w:b/>
          <w:sz w:val="24"/>
          <w:szCs w:val="24"/>
        </w:rPr>
      </w:pPr>
    </w:p>
    <w:p w14:paraId="5D2E26C6" w14:textId="77777777" w:rsidR="00CB0EB7" w:rsidRDefault="00CB0EB7">
      <w:pPr>
        <w:rPr>
          <w:ins w:id="124" w:author="Qi, Chao" w:date="2017-02-08T13:45:00Z"/>
          <w:b/>
          <w:sz w:val="24"/>
          <w:szCs w:val="24"/>
        </w:rPr>
      </w:pPr>
    </w:p>
    <w:p w14:paraId="5AD38E01" w14:textId="77777777" w:rsidR="00CB0EB7" w:rsidRDefault="00CB0EB7">
      <w:pPr>
        <w:rPr>
          <w:ins w:id="125" w:author="Qi, Chao" w:date="2017-02-08T13:45:00Z"/>
          <w:b/>
          <w:sz w:val="24"/>
          <w:szCs w:val="24"/>
        </w:rPr>
      </w:pPr>
    </w:p>
    <w:p w14:paraId="024C2C61" w14:textId="77777777" w:rsidR="00CB0EB7" w:rsidRDefault="00CB0EB7">
      <w:pPr>
        <w:rPr>
          <w:ins w:id="126" w:author="Qi, Chao" w:date="2017-02-08T13:45:00Z"/>
          <w:b/>
          <w:sz w:val="24"/>
          <w:szCs w:val="24"/>
        </w:rPr>
      </w:pPr>
    </w:p>
    <w:p w14:paraId="553AEDE2" w14:textId="77777777" w:rsidR="00CB0EB7" w:rsidRDefault="00CB0EB7">
      <w:pPr>
        <w:rPr>
          <w:ins w:id="127" w:author="Qi, Chao" w:date="2017-02-08T13:45:00Z"/>
          <w:b/>
          <w:sz w:val="24"/>
          <w:szCs w:val="24"/>
        </w:rPr>
      </w:pPr>
    </w:p>
    <w:p w14:paraId="281C9612" w14:textId="77777777" w:rsidR="00CB0EB7" w:rsidRDefault="00CB0EB7">
      <w:pPr>
        <w:rPr>
          <w:ins w:id="128" w:author="Qi, Chao" w:date="2017-02-08T13:45:00Z"/>
          <w:b/>
          <w:sz w:val="24"/>
          <w:szCs w:val="24"/>
        </w:rPr>
      </w:pPr>
    </w:p>
    <w:p w14:paraId="75707999" w14:textId="77777777" w:rsidR="00CB0EB7" w:rsidRDefault="00CB0EB7">
      <w:pPr>
        <w:rPr>
          <w:ins w:id="129" w:author="Qi, Chao" w:date="2017-02-08T13:45:00Z"/>
          <w:b/>
          <w:sz w:val="24"/>
          <w:szCs w:val="24"/>
        </w:rPr>
      </w:pPr>
    </w:p>
    <w:p w14:paraId="7D5CD047" w14:textId="77777777" w:rsidR="00CB0EB7" w:rsidRDefault="00CB0EB7">
      <w:pPr>
        <w:rPr>
          <w:ins w:id="130" w:author="Qi, Chao" w:date="2017-02-08T13:45:00Z"/>
          <w:b/>
          <w:sz w:val="24"/>
          <w:szCs w:val="24"/>
        </w:rPr>
      </w:pPr>
    </w:p>
    <w:p w14:paraId="732C9690" w14:textId="77777777" w:rsidR="00CB0EB7" w:rsidRDefault="00CB0EB7">
      <w:pPr>
        <w:rPr>
          <w:ins w:id="131" w:author="Qi, Chao" w:date="2017-02-08T13:45:00Z"/>
          <w:b/>
          <w:sz w:val="24"/>
          <w:szCs w:val="24"/>
        </w:rPr>
      </w:pPr>
    </w:p>
    <w:p w14:paraId="400CCDEC" w14:textId="77777777" w:rsidR="00CB0EB7" w:rsidRDefault="00CB0EB7">
      <w:pPr>
        <w:rPr>
          <w:ins w:id="132" w:author="Qi, Chao" w:date="2017-02-08T13:45:00Z"/>
          <w:b/>
          <w:sz w:val="24"/>
          <w:szCs w:val="24"/>
        </w:rPr>
      </w:pPr>
    </w:p>
    <w:p w14:paraId="069FBDB7" w14:textId="06703B5C" w:rsidR="00CB0EB7" w:rsidDel="00A132A2" w:rsidRDefault="00CB0EB7">
      <w:pPr>
        <w:rPr>
          <w:del w:id="133" w:author="Qi, Chao" w:date="2017-02-08T13:50:00Z"/>
          <w:b/>
          <w:sz w:val="24"/>
          <w:szCs w:val="24"/>
        </w:rPr>
      </w:pPr>
    </w:p>
    <w:p w14:paraId="076849AE" w14:textId="7995490E" w:rsidR="00521CC9" w:rsidDel="00A132A2" w:rsidRDefault="00521CC9">
      <w:pPr>
        <w:rPr>
          <w:del w:id="134" w:author="Qi, Chao" w:date="2017-02-08T13:50:00Z"/>
          <w:b/>
          <w:sz w:val="24"/>
          <w:szCs w:val="24"/>
        </w:rPr>
      </w:pPr>
    </w:p>
    <w:p w14:paraId="46DF4A7D" w14:textId="77777777" w:rsidR="0039111F" w:rsidRDefault="0039111F">
      <w:pPr>
        <w:rPr>
          <w:b/>
          <w:sz w:val="24"/>
          <w:szCs w:val="24"/>
        </w:rPr>
      </w:pPr>
      <w:r>
        <w:rPr>
          <w:b/>
          <w:sz w:val="24"/>
          <w:szCs w:val="24"/>
        </w:rPr>
        <w:lastRenderedPageBreak/>
        <w:t>Introduction</w:t>
      </w:r>
    </w:p>
    <w:p w14:paraId="7F3972AD" w14:textId="3C20A8DE" w:rsidR="0039111F" w:rsidRDefault="009128D2" w:rsidP="00C87655">
      <w:pPr>
        <w:spacing w:line="480" w:lineRule="auto"/>
        <w:rPr>
          <w:sz w:val="24"/>
          <w:szCs w:val="24"/>
        </w:rPr>
      </w:pPr>
      <w:r>
        <w:rPr>
          <w:sz w:val="24"/>
          <w:szCs w:val="24"/>
        </w:rPr>
        <w:t xml:space="preserve">     </w:t>
      </w:r>
      <w:r w:rsidR="009B3993" w:rsidRPr="009B3993">
        <w:rPr>
          <w:sz w:val="24"/>
          <w:szCs w:val="24"/>
        </w:rPr>
        <w:t xml:space="preserve">Respiratory Syncytial Virus </w:t>
      </w:r>
      <w:r w:rsidR="009B3993">
        <w:rPr>
          <w:sz w:val="24"/>
          <w:szCs w:val="24"/>
        </w:rPr>
        <w:t>(</w:t>
      </w:r>
      <w:r w:rsidR="00932A74" w:rsidRPr="00932A74">
        <w:rPr>
          <w:sz w:val="24"/>
          <w:szCs w:val="24"/>
        </w:rPr>
        <w:t>RSV</w:t>
      </w:r>
      <w:r w:rsidR="009B3993">
        <w:rPr>
          <w:sz w:val="24"/>
          <w:szCs w:val="24"/>
        </w:rPr>
        <w:t>)</w:t>
      </w:r>
      <w:r w:rsidR="00932A74" w:rsidRPr="00932A74">
        <w:rPr>
          <w:sz w:val="24"/>
          <w:szCs w:val="24"/>
        </w:rPr>
        <w:t xml:space="preserve"> is well known to cause significant </w:t>
      </w:r>
      <w:r w:rsidR="00932A74">
        <w:rPr>
          <w:sz w:val="24"/>
          <w:szCs w:val="24"/>
        </w:rPr>
        <w:t>morbidity and mor</w:t>
      </w:r>
      <w:r w:rsidR="00B150A1">
        <w:rPr>
          <w:sz w:val="24"/>
          <w:szCs w:val="24"/>
        </w:rPr>
        <w:t>tality in pediatric population</w:t>
      </w:r>
      <w:r w:rsidR="00F313A2">
        <w:rPr>
          <w:sz w:val="24"/>
          <w:szCs w:val="24"/>
        </w:rPr>
        <w:t>s</w:t>
      </w:r>
      <w:r w:rsidR="002C465B">
        <w:rPr>
          <w:sz w:val="24"/>
          <w:szCs w:val="24"/>
        </w:rPr>
        <w:t>, especially in premature or very young infants, those with chronic heart or lung disease and the immunosuppressed</w:t>
      </w:r>
      <w:r w:rsidR="00B150A1">
        <w:rPr>
          <w:sz w:val="24"/>
          <w:szCs w:val="24"/>
        </w:rPr>
        <w:t xml:space="preserve"> </w:t>
      </w:r>
      <w:r w:rsidR="00B150A1">
        <w:rPr>
          <w:sz w:val="24"/>
          <w:szCs w:val="24"/>
        </w:rPr>
        <w:fldChar w:fldCharType="begin">
          <w:fldData xml:space="preserve">PEVuZE5vdGU+PENpdGU+PEF1dGhvcj5HcmlmZml0aHM8L0F1dGhvcj48WWVhcj4yMDE3PC9ZZWFy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</w:fldData>
        </w:fldChar>
      </w:r>
      <w:r w:rsidR="00B150A1">
        <w:rPr>
          <w:sz w:val="24"/>
          <w:szCs w:val="24"/>
        </w:rPr>
        <w:instrText xml:space="preserve"> ADDIN EN.CITE </w:instrText>
      </w:r>
      <w:r w:rsidR="00B150A1">
        <w:rPr>
          <w:sz w:val="24"/>
          <w:szCs w:val="24"/>
        </w:rPr>
        <w:fldChar w:fldCharType="begin">
          <w:fldData xml:space="preserve">PEVuZE5vdGU+PENpdGU+PEF1dGhvcj5HcmlmZml0aHM8L0F1dGhvcj48WWVhcj4yMDE3PC9ZZWFy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</w:fldData>
        </w:fldChar>
      </w:r>
      <w:r w:rsidR="00B150A1">
        <w:rPr>
          <w:sz w:val="24"/>
          <w:szCs w:val="24"/>
        </w:rPr>
        <w:instrText xml:space="preserve"> ADDIN EN.CITE.DATA </w:instrText>
      </w:r>
      <w:r w:rsidR="00B150A1">
        <w:rPr>
          <w:sz w:val="24"/>
          <w:szCs w:val="24"/>
        </w:rPr>
      </w:r>
      <w:r w:rsidR="00B150A1">
        <w:rPr>
          <w:sz w:val="24"/>
          <w:szCs w:val="24"/>
        </w:rPr>
        <w:fldChar w:fldCharType="end"/>
      </w:r>
      <w:r w:rsidR="00B150A1">
        <w:rPr>
          <w:sz w:val="24"/>
          <w:szCs w:val="24"/>
        </w:rPr>
      </w:r>
      <w:r w:rsidR="00B150A1">
        <w:rPr>
          <w:sz w:val="24"/>
          <w:szCs w:val="24"/>
        </w:rPr>
        <w:fldChar w:fldCharType="separate"/>
      </w:r>
      <w:r w:rsidR="00B150A1">
        <w:rPr>
          <w:noProof/>
          <w:sz w:val="24"/>
          <w:szCs w:val="24"/>
        </w:rPr>
        <w:t>(1-3)</w:t>
      </w:r>
      <w:r w:rsidR="00B150A1">
        <w:rPr>
          <w:sz w:val="24"/>
          <w:szCs w:val="24"/>
        </w:rPr>
        <w:fldChar w:fldCharType="end"/>
      </w:r>
      <w:r w:rsidR="00932A74">
        <w:rPr>
          <w:sz w:val="24"/>
          <w:szCs w:val="24"/>
        </w:rPr>
        <w:t xml:space="preserve">. In adults, the </w:t>
      </w:r>
      <w:r w:rsidR="002C465B">
        <w:rPr>
          <w:sz w:val="24"/>
          <w:szCs w:val="24"/>
        </w:rPr>
        <w:t xml:space="preserve">overall </w:t>
      </w:r>
      <w:r w:rsidR="00932A74">
        <w:rPr>
          <w:sz w:val="24"/>
          <w:szCs w:val="24"/>
        </w:rPr>
        <w:t xml:space="preserve">burden of RSV infection </w:t>
      </w:r>
      <w:r w:rsidR="00C87655">
        <w:rPr>
          <w:sz w:val="24"/>
          <w:szCs w:val="24"/>
        </w:rPr>
        <w:t>is similar to the prevalence of</w:t>
      </w:r>
      <w:r w:rsidR="00932A74">
        <w:rPr>
          <w:sz w:val="24"/>
          <w:szCs w:val="24"/>
        </w:rPr>
        <w:t xml:space="preserve"> influenza </w:t>
      </w:r>
      <w:r w:rsidR="00C87655">
        <w:rPr>
          <w:sz w:val="24"/>
          <w:szCs w:val="24"/>
        </w:rPr>
        <w:t>A illness i</w:t>
      </w:r>
      <w:r w:rsidR="00B150A1">
        <w:rPr>
          <w:sz w:val="24"/>
          <w:szCs w:val="24"/>
        </w:rPr>
        <w:t xml:space="preserve">n elderly and high-risk adults </w:t>
      </w:r>
      <w:r w:rsidR="00B150A1">
        <w:rPr>
          <w:sz w:val="24"/>
          <w:szCs w:val="24"/>
        </w:rPr>
        <w:fldChar w:fldCharType="begin"/>
      </w:r>
      <w:r w:rsidR="00B150A1">
        <w:rPr>
          <w:sz w:val="24"/>
          <w:szCs w:val="24"/>
        </w:rPr>
        <w:instrText xml:space="preserve"> ADDIN EN.CITE &lt;EndNote&gt;&lt;Cite&gt;&lt;Author&gt;Falsey&lt;/Author&gt;&lt;Year&gt;2005&lt;/Year&gt;&lt;RecNum&gt;5&lt;/RecNum&gt;&lt;DisplayText&gt;(4)&lt;/DisplayText&gt;&lt;record&gt;&lt;rec-number&gt;5&lt;/rec-number&gt;&lt;foreign-keys&gt;&lt;key app="EN" db-id="wapddtxtxz009neff03v0daortx0etr9fpxs" timestamp="1484952607"&gt;5&lt;/key&gt;&lt;/foreign-keys&gt;&lt;ref-type name="Journal Article"&gt;17&lt;/ref-type&gt;&lt;contributors&gt;&lt;authors&gt;&lt;author&gt;Falsey, A. R.&lt;/author&gt;&lt;/authors&gt;&lt;/contributors&gt;&lt;auth-address&gt;General Hospital, Rochester, NY, USA.&lt;/auth-address&gt;&lt;titles&gt;&lt;title&gt;Respiratory syncytial virus infection in elderly and high-risk adults&lt;/title&gt;&lt;secondary-title&gt;Exp Lung Res&lt;/secondary-title&gt;&lt;/titles&gt;&lt;periodical&gt;&lt;full-title&gt;Exp Lung Res&lt;/full-title&gt;&lt;/periodical&gt;&lt;pages&gt;77&lt;/pages&gt;&lt;volume&gt;31 Suppl 1&lt;/volume&gt;&lt;keywords&gt;&lt;keyword&gt;Adult&lt;/keyword&gt;&lt;keyword&gt;Age Factors&lt;/keyword&gt;&lt;keyword&gt;Aged&lt;/keyword&gt;&lt;keyword&gt;Humans&lt;/keyword&gt;&lt;keyword&gt;Influenza A virus&lt;/keyword&gt;&lt;keyword&gt;Influenza, Human/epidemiology&lt;/keyword&gt;&lt;keyword&gt;Prospective Studies&lt;/keyword&gt;&lt;keyword&gt;Residence Characteristics&lt;/keyword&gt;&lt;keyword&gt;Respiratory Syncytial Virus Infections/*epidemiology&lt;/keyword&gt;&lt;keyword&gt;Risk Factors&lt;/keyword&gt;&lt;keyword&gt;United States/epidemiology&lt;/keyword&gt;&lt;/keywords&gt;&lt;dates&gt;&lt;year&gt;2005&lt;/year&gt;&lt;pub-dates&gt;&lt;date&gt;Sep&lt;/date&gt;&lt;/pub-dates&gt;&lt;/dates&gt;&lt;isbn&gt;0190-2148 (Print)&amp;#xD;0190-2148 (Linking)&lt;/isbn&gt;&lt;accession-num&gt;16395866&lt;/accession-num&gt;&lt;urls&gt;&lt;related-urls&gt;&lt;url&gt;https://www.ncbi.nlm.nih.gov/pubmed/16395866&lt;/url&gt;&lt;/related-urls&gt;&lt;/urls&gt;&lt;/record&gt;&lt;/Cite&gt;&lt;/EndNote&gt;</w:instrText>
      </w:r>
      <w:r w:rsidR="00B150A1">
        <w:rPr>
          <w:sz w:val="24"/>
          <w:szCs w:val="24"/>
        </w:rPr>
        <w:fldChar w:fldCharType="separate"/>
      </w:r>
      <w:r w:rsidR="00B150A1">
        <w:rPr>
          <w:noProof/>
          <w:sz w:val="24"/>
          <w:szCs w:val="24"/>
        </w:rPr>
        <w:t>(4)</w:t>
      </w:r>
      <w:r w:rsidR="00B150A1">
        <w:rPr>
          <w:sz w:val="24"/>
          <w:szCs w:val="24"/>
        </w:rPr>
        <w:fldChar w:fldCharType="end"/>
      </w:r>
      <w:r w:rsidR="00C87655">
        <w:rPr>
          <w:sz w:val="24"/>
          <w:szCs w:val="24"/>
        </w:rPr>
        <w:t xml:space="preserve">. </w:t>
      </w:r>
      <w:r w:rsidR="003060AE">
        <w:rPr>
          <w:sz w:val="24"/>
          <w:szCs w:val="24"/>
        </w:rPr>
        <w:t xml:space="preserve">In transplant recipients, RSV </w:t>
      </w:r>
      <w:r w:rsidR="002C465B">
        <w:rPr>
          <w:sz w:val="24"/>
          <w:szCs w:val="24"/>
        </w:rPr>
        <w:t xml:space="preserve">is the second leading cause of </w:t>
      </w:r>
      <w:r w:rsidR="00B150A1">
        <w:rPr>
          <w:sz w:val="24"/>
          <w:szCs w:val="24"/>
        </w:rPr>
        <w:t>respiratory vir</w:t>
      </w:r>
      <w:r w:rsidR="002C465B">
        <w:rPr>
          <w:sz w:val="24"/>
          <w:szCs w:val="24"/>
        </w:rPr>
        <w:t>us</w:t>
      </w:r>
      <w:r w:rsidR="0002316B">
        <w:rPr>
          <w:sz w:val="24"/>
          <w:szCs w:val="24"/>
        </w:rPr>
        <w:t xml:space="preserve"> </w:t>
      </w:r>
      <w:r w:rsidR="00B150A1">
        <w:rPr>
          <w:sz w:val="24"/>
          <w:szCs w:val="24"/>
        </w:rPr>
        <w:t xml:space="preserve">infections </w:t>
      </w:r>
      <w:r w:rsidR="00B150A1">
        <w:rPr>
          <w:sz w:val="24"/>
          <w:szCs w:val="24"/>
        </w:rPr>
        <w:fldChar w:fldCharType="begin"/>
      </w:r>
      <w:r w:rsidR="00B150A1">
        <w:rPr>
          <w:sz w:val="24"/>
          <w:szCs w:val="24"/>
        </w:rPr>
        <w:instrText xml:space="preserve"> ADDIN EN.CITE &lt;EndNote&gt;&lt;Cite&gt;&lt;Author&gt;Couch&lt;/Author&gt;&lt;Year&gt;1997&lt;/Year&gt;&lt;RecNum&gt;6&lt;/RecNum&gt;&lt;DisplayText&gt;(5)&lt;/DisplayText&gt;&lt;record&gt;&lt;rec-number&gt;6&lt;/rec-number&gt;&lt;foreign-keys&gt;&lt;key app="EN" db-id="wapddtxtxz009neff03v0daortx0etr9fpxs" timestamp="1484953111"&gt;6&lt;/key&gt;&lt;/foreign-keys&gt;&lt;ref-type name="Journal Article"&gt;17&lt;/ref-type&gt;&lt;contributors&gt;&lt;authors&gt;&lt;author&gt;Couch, R. B.&lt;/author&gt;&lt;author&gt;Englund, J. A.&lt;/author&gt;&lt;author&gt;Whimbey, E.&lt;/author&gt;&lt;/authors&gt;&lt;/contributors&gt;&lt;auth-address&gt;Department of Microbiology and Immunology, Baylor College of Medicine, Houston, Texas 77030, USA.&lt;/auth-address&gt;&lt;titles&gt;&lt;title&gt;Respiratory viral infections in immunocompetent and immunocompromised persons&lt;/title&gt;&lt;secondary-title&gt;Am J Med&lt;/secondary-title&gt;&lt;/titles&gt;&lt;periodical&gt;&lt;full-title&gt;Am J Med&lt;/full-title&gt;&lt;/periodical&gt;&lt;pages&gt;2-9; discussion 25-6&lt;/pages&gt;&lt;volume&gt;102&lt;/volume&gt;&lt;number&gt;3A&lt;/number&gt;&lt;keywords&gt;&lt;keyword&gt;Bone Marrow Transplantation&lt;/keyword&gt;&lt;keyword&gt;Cross Infection/immunology/virology&lt;/keyword&gt;&lt;keyword&gt;Humans&lt;/keyword&gt;&lt;keyword&gt;*Immunocompetence&lt;/keyword&gt;&lt;keyword&gt;*Immunocompromised Host&lt;/keyword&gt;&lt;keyword&gt;Incidence&lt;/keyword&gt;&lt;keyword&gt;Neoplasms/complications&lt;/keyword&gt;&lt;keyword&gt;Respiratory Tract Infections/epidemiology/*immunology/*virology&lt;/keyword&gt;&lt;keyword&gt;United States/epidemiology&lt;/keyword&gt;&lt;keyword&gt;Virus Diseases/epidemiology/*immunology/*virology&lt;/keyword&gt;&lt;/keywords&gt;&lt;dates&gt;&lt;year&gt;1997&lt;/year&gt;&lt;pub-dates&gt;&lt;date&gt;Mar 17&lt;/date&gt;&lt;/pub-dates&gt;&lt;/dates&gt;&lt;isbn&gt;0002-9343 (Print)&amp;#xD;0002-9343 (Linking)&lt;/isbn&gt;&lt;accession-num&gt;10868136&lt;/accession-num&gt;&lt;urls&gt;&lt;related-urls&gt;&lt;url&gt;https://www.ncbi.nlm.nih.gov/pubmed/10868136&lt;/url&gt;&lt;/related-urls&gt;&lt;/urls&gt;&lt;/record&gt;&lt;/Cite&gt;&lt;/EndNote&gt;</w:instrText>
      </w:r>
      <w:r w:rsidR="00B150A1">
        <w:rPr>
          <w:sz w:val="24"/>
          <w:szCs w:val="24"/>
        </w:rPr>
        <w:fldChar w:fldCharType="separate"/>
      </w:r>
      <w:r w:rsidR="00B150A1">
        <w:rPr>
          <w:noProof/>
          <w:sz w:val="24"/>
          <w:szCs w:val="24"/>
        </w:rPr>
        <w:t>(5)</w:t>
      </w:r>
      <w:r w:rsidR="00B150A1">
        <w:rPr>
          <w:sz w:val="24"/>
          <w:szCs w:val="24"/>
        </w:rPr>
        <w:fldChar w:fldCharType="end"/>
      </w:r>
      <w:r w:rsidR="00B51C05">
        <w:rPr>
          <w:sz w:val="24"/>
          <w:szCs w:val="24"/>
        </w:rPr>
        <w:t xml:space="preserve">. </w:t>
      </w:r>
      <w:r w:rsidR="002C465B">
        <w:rPr>
          <w:sz w:val="24"/>
          <w:szCs w:val="24"/>
        </w:rPr>
        <w:t>P</w:t>
      </w:r>
      <w:r w:rsidR="00B51C05">
        <w:rPr>
          <w:sz w:val="24"/>
          <w:szCs w:val="24"/>
        </w:rPr>
        <w:t xml:space="preserve">rogression of </w:t>
      </w:r>
      <w:r w:rsidR="00304739">
        <w:rPr>
          <w:sz w:val="24"/>
          <w:szCs w:val="24"/>
        </w:rPr>
        <w:t>RSV to involve the low</w:t>
      </w:r>
      <w:r w:rsidR="00F313A2">
        <w:rPr>
          <w:sz w:val="24"/>
          <w:szCs w:val="24"/>
        </w:rPr>
        <w:t>er</w:t>
      </w:r>
      <w:r w:rsidR="00304739">
        <w:rPr>
          <w:sz w:val="24"/>
          <w:szCs w:val="24"/>
        </w:rPr>
        <w:t xml:space="preserve"> respiratory tract is common</w:t>
      </w:r>
      <w:r w:rsidR="006F0238">
        <w:rPr>
          <w:sz w:val="24"/>
          <w:szCs w:val="24"/>
        </w:rPr>
        <w:t>ly</w:t>
      </w:r>
      <w:r w:rsidR="00304739">
        <w:rPr>
          <w:sz w:val="24"/>
          <w:szCs w:val="24"/>
        </w:rPr>
        <w:t xml:space="preserve"> associated with immunocompromised</w:t>
      </w:r>
      <w:r w:rsidR="002C465B">
        <w:rPr>
          <w:sz w:val="24"/>
          <w:szCs w:val="24"/>
        </w:rPr>
        <w:t xml:space="preserve"> status</w:t>
      </w:r>
      <w:r w:rsidR="00304739">
        <w:rPr>
          <w:sz w:val="24"/>
          <w:szCs w:val="24"/>
        </w:rPr>
        <w:t xml:space="preserve">. </w:t>
      </w:r>
      <w:r w:rsidR="00232173">
        <w:rPr>
          <w:sz w:val="24"/>
          <w:szCs w:val="24"/>
        </w:rPr>
        <w:t xml:space="preserve">In allogeneic stem cell transplant recipients, </w:t>
      </w:r>
      <w:r w:rsidR="002C465B">
        <w:rPr>
          <w:sz w:val="24"/>
          <w:szCs w:val="24"/>
        </w:rPr>
        <w:t xml:space="preserve">lower </w:t>
      </w:r>
      <w:r w:rsidR="00232173">
        <w:rPr>
          <w:sz w:val="24"/>
          <w:szCs w:val="24"/>
        </w:rPr>
        <w:t xml:space="preserve">respiratory tract </w:t>
      </w:r>
      <w:r w:rsidR="002C465B">
        <w:rPr>
          <w:sz w:val="24"/>
          <w:szCs w:val="24"/>
        </w:rPr>
        <w:t xml:space="preserve">RSV </w:t>
      </w:r>
      <w:r w:rsidR="00232173">
        <w:rPr>
          <w:sz w:val="24"/>
          <w:szCs w:val="24"/>
        </w:rPr>
        <w:t>infect</w:t>
      </w:r>
      <w:r w:rsidR="00304739">
        <w:rPr>
          <w:sz w:val="24"/>
          <w:szCs w:val="24"/>
        </w:rPr>
        <w:t xml:space="preserve">ion </w:t>
      </w:r>
      <w:r w:rsidR="002C465B">
        <w:rPr>
          <w:sz w:val="24"/>
          <w:szCs w:val="24"/>
        </w:rPr>
        <w:t>has been</w:t>
      </w:r>
      <w:r w:rsidR="00304739">
        <w:rPr>
          <w:sz w:val="24"/>
          <w:szCs w:val="24"/>
        </w:rPr>
        <w:t xml:space="preserve"> reported to have</w:t>
      </w:r>
      <w:r w:rsidR="00232173">
        <w:rPr>
          <w:sz w:val="24"/>
          <w:szCs w:val="24"/>
        </w:rPr>
        <w:t xml:space="preserve"> </w:t>
      </w:r>
      <w:r w:rsidR="002C465B">
        <w:rPr>
          <w:sz w:val="24"/>
          <w:szCs w:val="24"/>
        </w:rPr>
        <w:t>a mortality rate of u</w:t>
      </w:r>
      <w:r w:rsidR="00232173">
        <w:rPr>
          <w:sz w:val="24"/>
          <w:szCs w:val="24"/>
        </w:rPr>
        <w:t xml:space="preserve">p to </w:t>
      </w:r>
      <w:r w:rsidR="00E23270">
        <w:rPr>
          <w:sz w:val="24"/>
          <w:szCs w:val="24"/>
        </w:rPr>
        <w:t xml:space="preserve">70% </w:t>
      </w:r>
      <w:r w:rsidR="00E23270">
        <w:rPr>
          <w:sz w:val="24"/>
          <w:szCs w:val="24"/>
        </w:rPr>
        <w:fldChar w:fldCharType="begin">
          <w:fldData xml:space="preserve">PEVuZE5vdGU+PENpdGU+PEF1dGhvcj5BdmV0aXN5YW48L0F1dGhvcj48WWVhcj4yMDA5PC9ZZWFy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</w:fldData>
        </w:fldChar>
      </w:r>
      <w:r w:rsidR="00E23270">
        <w:rPr>
          <w:sz w:val="24"/>
          <w:szCs w:val="24"/>
        </w:rPr>
        <w:instrText xml:space="preserve"> ADDIN EN.CITE </w:instrText>
      </w:r>
      <w:r w:rsidR="00E23270">
        <w:rPr>
          <w:sz w:val="24"/>
          <w:szCs w:val="24"/>
        </w:rPr>
        <w:fldChar w:fldCharType="begin">
          <w:fldData xml:space="preserve">PEVuZE5vdGU+PENpdGU+PEF1dGhvcj5BdmV0aXN5YW48L0F1dGhvcj48WWVhcj4yMDA5PC9ZZWFy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</w:fldData>
        </w:fldChar>
      </w:r>
      <w:r w:rsidR="00E23270">
        <w:rPr>
          <w:sz w:val="24"/>
          <w:szCs w:val="24"/>
        </w:rPr>
        <w:instrText xml:space="preserve"> ADDIN EN.CITE.DATA </w:instrText>
      </w:r>
      <w:r w:rsidR="00E23270">
        <w:rPr>
          <w:sz w:val="24"/>
          <w:szCs w:val="24"/>
        </w:rPr>
      </w:r>
      <w:r w:rsidR="00E23270">
        <w:rPr>
          <w:sz w:val="24"/>
          <w:szCs w:val="24"/>
        </w:rPr>
        <w:fldChar w:fldCharType="end"/>
      </w:r>
      <w:r w:rsidR="00E23270">
        <w:rPr>
          <w:sz w:val="24"/>
          <w:szCs w:val="24"/>
        </w:rPr>
      </w:r>
      <w:r w:rsidR="00E23270">
        <w:rPr>
          <w:sz w:val="24"/>
          <w:szCs w:val="24"/>
        </w:rPr>
        <w:fldChar w:fldCharType="separate"/>
      </w:r>
      <w:r w:rsidR="00E23270">
        <w:rPr>
          <w:noProof/>
          <w:sz w:val="24"/>
          <w:szCs w:val="24"/>
        </w:rPr>
        <w:t>(6, 7)</w:t>
      </w:r>
      <w:r w:rsidR="00E23270">
        <w:rPr>
          <w:sz w:val="24"/>
          <w:szCs w:val="24"/>
        </w:rPr>
        <w:fldChar w:fldCharType="end"/>
      </w:r>
      <w:r w:rsidR="00B51C05">
        <w:rPr>
          <w:sz w:val="24"/>
          <w:szCs w:val="24"/>
        </w:rPr>
        <w:t xml:space="preserve">. </w:t>
      </w:r>
    </w:p>
    <w:p w14:paraId="59F14BCF" w14:textId="07723949" w:rsidR="00304739" w:rsidRDefault="009128D2" w:rsidP="00C87655">
      <w:pPr>
        <w:spacing w:line="480" w:lineRule="auto"/>
        <w:rPr>
          <w:sz w:val="24"/>
          <w:szCs w:val="24"/>
        </w:rPr>
      </w:pPr>
      <w:r>
        <w:rPr>
          <w:sz w:val="24"/>
          <w:szCs w:val="24"/>
        </w:rPr>
        <w:t xml:space="preserve">     </w:t>
      </w:r>
      <w:r w:rsidR="00304739">
        <w:rPr>
          <w:sz w:val="24"/>
          <w:szCs w:val="24"/>
        </w:rPr>
        <w:t>Transmission of RSV occurs via</w:t>
      </w:r>
      <w:r w:rsidR="002C465B">
        <w:rPr>
          <w:sz w:val="24"/>
          <w:szCs w:val="24"/>
        </w:rPr>
        <w:t xml:space="preserve"> direct viral</w:t>
      </w:r>
      <w:r w:rsidR="00304739">
        <w:rPr>
          <w:sz w:val="24"/>
          <w:szCs w:val="24"/>
        </w:rPr>
        <w:t xml:space="preserve"> inoculation of the eye and</w:t>
      </w:r>
      <w:r w:rsidR="002C465B">
        <w:rPr>
          <w:sz w:val="24"/>
          <w:szCs w:val="24"/>
        </w:rPr>
        <w:t>/or</w:t>
      </w:r>
      <w:r w:rsidR="00304739">
        <w:rPr>
          <w:sz w:val="24"/>
          <w:szCs w:val="24"/>
        </w:rPr>
        <w:t xml:space="preserve"> nose and by indirect inoculation </w:t>
      </w:r>
      <w:r w:rsidR="002C465B">
        <w:rPr>
          <w:sz w:val="24"/>
          <w:szCs w:val="24"/>
        </w:rPr>
        <w:t>after contact with</w:t>
      </w:r>
      <w:r w:rsidR="00F313A2">
        <w:rPr>
          <w:sz w:val="24"/>
          <w:szCs w:val="24"/>
        </w:rPr>
        <w:t xml:space="preserve"> </w:t>
      </w:r>
      <w:r w:rsidR="009C3310">
        <w:rPr>
          <w:sz w:val="24"/>
          <w:szCs w:val="24"/>
        </w:rPr>
        <w:t xml:space="preserve">contaminated fomites </w:t>
      </w:r>
      <w:r w:rsidR="009C3310">
        <w:rPr>
          <w:sz w:val="24"/>
          <w:szCs w:val="24"/>
        </w:rPr>
        <w:fldChar w:fldCharType="begin"/>
      </w:r>
      <w:r w:rsidR="009C3310">
        <w:rPr>
          <w:sz w:val="24"/>
          <w:szCs w:val="24"/>
        </w:rPr>
        <w:instrText xml:space="preserve"> ADDIN EN.CITE &lt;EndNote&gt;&lt;Cite&gt;&lt;Author&gt;Dare&lt;/Author&gt;&lt;Year&gt;2016&lt;/Year&gt;&lt;RecNum&gt;9&lt;/RecNum&gt;&lt;DisplayText&gt;(8)&lt;/DisplayText&gt;&lt;record&gt;&lt;rec-number&gt;9&lt;/rec-number&gt;&lt;foreign-keys&gt;&lt;key app="EN" db-id="wapddtxtxz009neff03v0daortx0etr9fpxs" timestamp="1484953651"&gt;9&lt;/key&gt;&lt;/foreign-keys&gt;&lt;ref-type name="Journal Article"&gt;17&lt;/ref-type&gt;&lt;contributors&gt;&lt;authors&gt;&lt;author&gt;Dare, R. K.&lt;/author&gt;&lt;author&gt;Talbot, T. R.&lt;/author&gt;&lt;/authors&gt;&lt;/contributors&gt;&lt;auth-address&gt;Division of Infectious Diseases, Department of Internal Medicine, University of Arkansas for Medical Sciences, Little Rock, AR, USA.&amp;#xD;Division of Infectious Diseases, Department of Medicine, Vanderbilt University School of Medicine, 1161 21st Avenue South, Nashville, TN 37232, USA. Electronic address: tom.talbot@vanderbilt.edu.&lt;/auth-address&gt;&lt;titles&gt;&lt;title&gt;Health Care-Acquired Viral Respiratory Diseases&lt;/title&gt;&lt;secondary-title&gt;Infect Dis Clin North Am&lt;/secondary-title&gt;&lt;/titles&gt;&lt;periodical&gt;&lt;full-title&gt;Infect Dis Clin North Am&lt;/full-title&gt;&lt;/periodical&gt;&lt;pages&gt;1053-1070&lt;/pages&gt;&lt;volume&gt;30&lt;/volume&gt;&lt;number&gt;4&lt;/number&gt;&lt;keywords&gt;&lt;keyword&gt;Health care-acquired infection&lt;/keyword&gt;&lt;keyword&gt;Influenza&lt;/keyword&gt;&lt;keyword&gt;Middle East respiratory syndrome&lt;/keyword&gt;&lt;keyword&gt;Nosocomial infection&lt;/keyword&gt;&lt;keyword&gt;Respiratory syncytial virus&lt;/keyword&gt;&lt;/keywords&gt;&lt;dates&gt;&lt;year&gt;2016&lt;/year&gt;&lt;pub-dates&gt;&lt;date&gt;Dec&lt;/date&gt;&lt;/pub-dates&gt;&lt;/dates&gt;&lt;isbn&gt;1557-9824 (Electronic)&amp;#xD;0891-5520 (Linking)&lt;/isbn&gt;&lt;accession-num&gt;27816139&lt;/accession-num&gt;&lt;urls&gt;&lt;related-urls&gt;&lt;url&gt;https://www.ncbi.nlm.nih.gov/pubmed/27816139&lt;/url&gt;&lt;/related-urls&gt;&lt;/urls&gt;&lt;electronic-resource-num&gt;10.1016/j.idc.2016.07.004&lt;/electronic-resource-num&gt;&lt;/record&gt;&lt;/Cite&gt;&lt;/EndNote&gt;</w:instrText>
      </w:r>
      <w:r w:rsidR="009C3310">
        <w:rPr>
          <w:sz w:val="24"/>
          <w:szCs w:val="24"/>
        </w:rPr>
        <w:fldChar w:fldCharType="separate"/>
      </w:r>
      <w:r w:rsidR="009C3310">
        <w:rPr>
          <w:noProof/>
          <w:sz w:val="24"/>
          <w:szCs w:val="24"/>
        </w:rPr>
        <w:t>(8)</w:t>
      </w:r>
      <w:r w:rsidR="009C3310">
        <w:rPr>
          <w:sz w:val="24"/>
          <w:szCs w:val="24"/>
        </w:rPr>
        <w:fldChar w:fldCharType="end"/>
      </w:r>
      <w:r w:rsidR="008725B0">
        <w:rPr>
          <w:sz w:val="24"/>
          <w:szCs w:val="24"/>
        </w:rPr>
        <w:t xml:space="preserve">. </w:t>
      </w:r>
      <w:r w:rsidR="007813C8">
        <w:rPr>
          <w:sz w:val="24"/>
          <w:szCs w:val="24"/>
        </w:rPr>
        <w:t xml:space="preserve">Outbreaks of RSV </w:t>
      </w:r>
      <w:r w:rsidR="002C465B">
        <w:rPr>
          <w:sz w:val="24"/>
          <w:szCs w:val="24"/>
        </w:rPr>
        <w:t xml:space="preserve">have </w:t>
      </w:r>
      <w:r w:rsidR="007813C8">
        <w:rPr>
          <w:sz w:val="24"/>
          <w:szCs w:val="24"/>
        </w:rPr>
        <w:t>occurred in a variety of health care settings, including infant wards, adult hematology and transplant unit</w:t>
      </w:r>
      <w:r w:rsidR="002C465B">
        <w:rPr>
          <w:sz w:val="24"/>
          <w:szCs w:val="24"/>
        </w:rPr>
        <w:t>s</w:t>
      </w:r>
      <w:r w:rsidR="007813C8">
        <w:rPr>
          <w:sz w:val="24"/>
          <w:szCs w:val="24"/>
        </w:rPr>
        <w:t xml:space="preserve">, </w:t>
      </w:r>
      <w:r w:rsidR="009C3310">
        <w:rPr>
          <w:sz w:val="24"/>
          <w:szCs w:val="24"/>
        </w:rPr>
        <w:t>and outpatient cancer center</w:t>
      </w:r>
      <w:r w:rsidR="002C465B">
        <w:rPr>
          <w:sz w:val="24"/>
          <w:szCs w:val="24"/>
        </w:rPr>
        <w:t>s</w:t>
      </w:r>
      <w:r w:rsidR="009C3310">
        <w:rPr>
          <w:sz w:val="24"/>
          <w:szCs w:val="24"/>
        </w:rPr>
        <w:t xml:space="preserve"> </w:t>
      </w:r>
      <w:r w:rsidR="009C3310">
        <w:rPr>
          <w:sz w:val="24"/>
          <w:szCs w:val="24"/>
        </w:rPr>
        <w:fldChar w:fldCharType="begin">
          <w:fldData xml:space="preserve">PEVuZE5vdGU+PENpdGU+PEF1dGhvcj5DaHU8L0F1dGhvcj48WWVhcj4yMDE0PC9ZZWFyPjxSZWNO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=
</w:fldData>
        </w:fldChar>
      </w:r>
      <w:r w:rsidR="009C3310">
        <w:rPr>
          <w:sz w:val="24"/>
          <w:szCs w:val="24"/>
        </w:rPr>
        <w:instrText xml:space="preserve"> ADDIN EN.CITE </w:instrText>
      </w:r>
      <w:r w:rsidR="009C3310">
        <w:rPr>
          <w:sz w:val="24"/>
          <w:szCs w:val="24"/>
        </w:rPr>
        <w:fldChar w:fldCharType="begin">
          <w:fldData xml:space="preserve">PEVuZE5vdGU+PENpdGU+PEF1dGhvcj5DaHU8L0F1dGhvcj48WWVhcj4yMDE0PC9ZZWFyPjxSZWNO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=
</w:fldData>
        </w:fldChar>
      </w:r>
      <w:r w:rsidR="009C3310">
        <w:rPr>
          <w:sz w:val="24"/>
          <w:szCs w:val="24"/>
        </w:rPr>
        <w:instrText xml:space="preserve"> ADDIN EN.CITE.DATA </w:instrText>
      </w:r>
      <w:r w:rsidR="009C3310">
        <w:rPr>
          <w:sz w:val="24"/>
          <w:szCs w:val="24"/>
        </w:rPr>
      </w:r>
      <w:r w:rsidR="009C3310">
        <w:rPr>
          <w:sz w:val="24"/>
          <w:szCs w:val="24"/>
        </w:rPr>
        <w:fldChar w:fldCharType="end"/>
      </w:r>
      <w:r w:rsidR="009C3310">
        <w:rPr>
          <w:sz w:val="24"/>
          <w:szCs w:val="24"/>
        </w:rPr>
      </w:r>
      <w:r w:rsidR="009C3310">
        <w:rPr>
          <w:sz w:val="24"/>
          <w:szCs w:val="24"/>
        </w:rPr>
        <w:fldChar w:fldCharType="separate"/>
      </w:r>
      <w:r w:rsidR="009C3310">
        <w:rPr>
          <w:noProof/>
          <w:sz w:val="24"/>
          <w:szCs w:val="24"/>
        </w:rPr>
        <w:t>(9, 10)</w:t>
      </w:r>
      <w:r w:rsidR="009C3310">
        <w:rPr>
          <w:sz w:val="24"/>
          <w:szCs w:val="24"/>
        </w:rPr>
        <w:fldChar w:fldCharType="end"/>
      </w:r>
      <w:r w:rsidR="007813C8">
        <w:rPr>
          <w:sz w:val="24"/>
          <w:szCs w:val="24"/>
        </w:rPr>
        <w:t>.</w:t>
      </w:r>
      <w:r w:rsidR="00271A9D">
        <w:rPr>
          <w:sz w:val="24"/>
          <w:szCs w:val="24"/>
        </w:rPr>
        <w:t xml:space="preserve"> </w:t>
      </w:r>
      <w:r w:rsidR="006F0238">
        <w:rPr>
          <w:sz w:val="24"/>
          <w:szCs w:val="24"/>
        </w:rPr>
        <w:t xml:space="preserve">Infected visitors or health care workers, and patients with prolonged viral shedding can serve as a source for an outbreak. A recent study showed that </w:t>
      </w:r>
      <w:r w:rsidR="002C465B">
        <w:rPr>
          <w:sz w:val="24"/>
          <w:szCs w:val="24"/>
        </w:rPr>
        <w:t xml:space="preserve">prolonged </w:t>
      </w:r>
      <w:r w:rsidR="009F2366">
        <w:rPr>
          <w:sz w:val="24"/>
          <w:szCs w:val="24"/>
        </w:rPr>
        <w:t>viral shedding over 30 days in patients with hematological disorders w</w:t>
      </w:r>
      <w:r w:rsidR="002C465B">
        <w:rPr>
          <w:sz w:val="24"/>
          <w:szCs w:val="24"/>
        </w:rPr>
        <w:t>as</w:t>
      </w:r>
      <w:r w:rsidR="009F2366">
        <w:rPr>
          <w:sz w:val="24"/>
          <w:szCs w:val="24"/>
        </w:rPr>
        <w:t xml:space="preserve"> mostly </w:t>
      </w:r>
      <w:r w:rsidR="006B6129">
        <w:rPr>
          <w:sz w:val="24"/>
          <w:szCs w:val="24"/>
        </w:rPr>
        <w:t>commonly associated with RSV</w:t>
      </w:r>
      <w:r w:rsidR="002C465B">
        <w:rPr>
          <w:sz w:val="24"/>
          <w:szCs w:val="24"/>
        </w:rPr>
        <w:t xml:space="preserve"> compared with other respiratory viral pathogens</w:t>
      </w:r>
      <w:r w:rsidR="0002316B">
        <w:rPr>
          <w:sz w:val="24"/>
          <w:szCs w:val="24"/>
        </w:rPr>
        <w:t xml:space="preserve"> </w:t>
      </w:r>
      <w:r w:rsidR="0002316B">
        <w:rPr>
          <w:sz w:val="24"/>
          <w:szCs w:val="24"/>
        </w:rPr>
        <w:fldChar w:fldCharType="begin">
          <w:fldData xml:space="preserve">PEVuZE5vdGU+PENpdGU+PEF1dGhvcj5MZWhuZXJzPC9BdXRob3I+PFllYXI+MjAxNjwvWWVhcj48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</w:fldData>
        </w:fldChar>
      </w:r>
      <w:r w:rsidR="0002316B">
        <w:rPr>
          <w:sz w:val="24"/>
          <w:szCs w:val="24"/>
        </w:rPr>
        <w:instrText xml:space="preserve"> ADDIN EN.CITE </w:instrText>
      </w:r>
      <w:r w:rsidR="0002316B">
        <w:rPr>
          <w:sz w:val="24"/>
          <w:szCs w:val="24"/>
        </w:rPr>
        <w:fldChar w:fldCharType="begin">
          <w:fldData xml:space="preserve">PEVuZE5vdGU+PENpdGU+PEF1dGhvcj5MZWhuZXJzPC9BdXRob3I+PFllYXI+MjAxNjwvWWVhcj48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</w:fldData>
        </w:fldChar>
      </w:r>
      <w:r w:rsidR="0002316B">
        <w:rPr>
          <w:sz w:val="24"/>
          <w:szCs w:val="24"/>
        </w:rPr>
        <w:instrText xml:space="preserve"> ADDIN EN.CITE.DATA </w:instrText>
      </w:r>
      <w:r w:rsidR="0002316B">
        <w:rPr>
          <w:sz w:val="24"/>
          <w:szCs w:val="24"/>
        </w:rPr>
      </w:r>
      <w:r w:rsidR="0002316B">
        <w:rPr>
          <w:sz w:val="24"/>
          <w:szCs w:val="24"/>
        </w:rPr>
        <w:fldChar w:fldCharType="end"/>
      </w:r>
      <w:r w:rsidR="0002316B">
        <w:rPr>
          <w:sz w:val="24"/>
          <w:szCs w:val="24"/>
        </w:rPr>
      </w:r>
      <w:r w:rsidR="0002316B">
        <w:rPr>
          <w:sz w:val="24"/>
          <w:szCs w:val="24"/>
        </w:rPr>
        <w:fldChar w:fldCharType="separate"/>
      </w:r>
      <w:r w:rsidR="0002316B">
        <w:rPr>
          <w:noProof/>
          <w:sz w:val="24"/>
          <w:szCs w:val="24"/>
        </w:rPr>
        <w:t>(11)</w:t>
      </w:r>
      <w:r w:rsidR="0002316B">
        <w:rPr>
          <w:sz w:val="24"/>
          <w:szCs w:val="24"/>
        </w:rPr>
        <w:fldChar w:fldCharType="end"/>
      </w:r>
      <w:r w:rsidR="009F2366">
        <w:rPr>
          <w:sz w:val="24"/>
          <w:szCs w:val="24"/>
        </w:rPr>
        <w:t xml:space="preserve">. </w:t>
      </w:r>
    </w:p>
    <w:p w14:paraId="38A9A263" w14:textId="38363B01" w:rsidR="00F52A1F" w:rsidRDefault="009128D2" w:rsidP="00F52A1F">
      <w:pPr>
        <w:spacing w:line="480" w:lineRule="auto"/>
        <w:rPr>
          <w:sz w:val="24"/>
          <w:szCs w:val="24"/>
        </w:rPr>
      </w:pPr>
      <w:r>
        <w:rPr>
          <w:sz w:val="24"/>
          <w:szCs w:val="24"/>
        </w:rPr>
        <w:t xml:space="preserve">     </w:t>
      </w:r>
      <w:r w:rsidR="002C465B">
        <w:rPr>
          <w:sz w:val="24"/>
          <w:szCs w:val="24"/>
        </w:rPr>
        <w:t xml:space="preserve">Timely identification of the outbreak source is critical to allow implementation of infection control measures. </w:t>
      </w:r>
      <w:r w:rsidR="008855D6">
        <w:rPr>
          <w:sz w:val="24"/>
          <w:szCs w:val="24"/>
        </w:rPr>
        <w:t>Whole genome sequencing</w:t>
      </w:r>
      <w:r w:rsidR="00294E3C">
        <w:rPr>
          <w:sz w:val="24"/>
          <w:szCs w:val="24"/>
        </w:rPr>
        <w:t xml:space="preserve"> (WGS)</w:t>
      </w:r>
      <w:r w:rsidR="008855D6">
        <w:rPr>
          <w:sz w:val="24"/>
          <w:szCs w:val="24"/>
        </w:rPr>
        <w:t xml:space="preserve"> with next generation sequencing </w:t>
      </w:r>
      <w:r w:rsidR="00DB0EDA">
        <w:rPr>
          <w:sz w:val="24"/>
          <w:szCs w:val="24"/>
        </w:rPr>
        <w:t xml:space="preserve">technology </w:t>
      </w:r>
      <w:r w:rsidR="008855D6">
        <w:rPr>
          <w:sz w:val="24"/>
          <w:szCs w:val="24"/>
        </w:rPr>
        <w:t xml:space="preserve">has been </w:t>
      </w:r>
      <w:r w:rsidR="00AF5E6B">
        <w:rPr>
          <w:sz w:val="24"/>
          <w:szCs w:val="24"/>
        </w:rPr>
        <w:t xml:space="preserve">increasingly </w:t>
      </w:r>
      <w:r w:rsidR="008855D6">
        <w:rPr>
          <w:sz w:val="24"/>
          <w:szCs w:val="24"/>
        </w:rPr>
        <w:t xml:space="preserve">applied to assess the epidemiological link </w:t>
      </w:r>
      <w:r w:rsidR="002C465B">
        <w:rPr>
          <w:sz w:val="24"/>
          <w:szCs w:val="24"/>
        </w:rPr>
        <w:t>between bacteria implicated in outbreaks</w:t>
      </w:r>
      <w:r w:rsidR="00C27FB2">
        <w:rPr>
          <w:sz w:val="24"/>
          <w:szCs w:val="24"/>
        </w:rPr>
        <w:t xml:space="preserve"> </w:t>
      </w:r>
      <w:r w:rsidR="008A69B8">
        <w:rPr>
          <w:sz w:val="24"/>
          <w:szCs w:val="24"/>
        </w:rPr>
        <w:fldChar w:fldCharType="begin">
          <w:fldData xml:space="preserve">PEVuZE5vdGU+PENpdGU+PEF1dGhvcj5Eb21pbmd1ZXo8L0F1dGhvcj48WWVhcj4yMDE2PC9ZZWFy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</w:fldData>
        </w:fldChar>
      </w:r>
      <w:r w:rsidR="008A69B8">
        <w:rPr>
          <w:sz w:val="24"/>
          <w:szCs w:val="24"/>
        </w:rPr>
        <w:instrText xml:space="preserve"> ADDIN EN.CITE </w:instrText>
      </w:r>
      <w:r w:rsidR="008A69B8">
        <w:rPr>
          <w:sz w:val="24"/>
          <w:szCs w:val="24"/>
        </w:rPr>
        <w:fldChar w:fldCharType="begin">
          <w:fldData xml:space="preserve">PEVuZE5vdGU+PENpdGU+PEF1dGhvcj5Eb21pbmd1ZXo8L0F1dGhvcj48WWVhcj4yMDE2PC9ZZWFy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</w:fldData>
        </w:fldChar>
      </w:r>
      <w:r w:rsidR="008A69B8">
        <w:rPr>
          <w:sz w:val="24"/>
          <w:szCs w:val="24"/>
        </w:rPr>
        <w:instrText xml:space="preserve"> ADDIN EN.CITE.DATA </w:instrText>
      </w:r>
      <w:r w:rsidR="008A69B8">
        <w:rPr>
          <w:sz w:val="24"/>
          <w:szCs w:val="24"/>
        </w:rPr>
      </w:r>
      <w:r w:rsidR="008A69B8">
        <w:rPr>
          <w:sz w:val="24"/>
          <w:szCs w:val="24"/>
        </w:rPr>
        <w:fldChar w:fldCharType="end"/>
      </w:r>
      <w:r w:rsidR="008A69B8">
        <w:rPr>
          <w:sz w:val="24"/>
          <w:szCs w:val="24"/>
        </w:rPr>
      </w:r>
      <w:r w:rsidR="008A69B8">
        <w:rPr>
          <w:sz w:val="24"/>
          <w:szCs w:val="24"/>
        </w:rPr>
        <w:fldChar w:fldCharType="separate"/>
      </w:r>
      <w:r w:rsidR="008A69B8">
        <w:rPr>
          <w:noProof/>
          <w:sz w:val="24"/>
          <w:szCs w:val="24"/>
        </w:rPr>
        <w:t>(12-14)</w:t>
      </w:r>
      <w:r w:rsidR="008A69B8">
        <w:rPr>
          <w:sz w:val="24"/>
          <w:szCs w:val="24"/>
        </w:rPr>
        <w:fldChar w:fldCharType="end"/>
      </w:r>
      <w:r w:rsidR="00DB0EDA">
        <w:rPr>
          <w:sz w:val="24"/>
          <w:szCs w:val="24"/>
        </w:rPr>
        <w:t>. In the</w:t>
      </w:r>
      <w:r w:rsidR="00AF5E6B">
        <w:rPr>
          <w:sz w:val="24"/>
          <w:szCs w:val="24"/>
        </w:rPr>
        <w:t xml:space="preserve"> studies</w:t>
      </w:r>
      <w:r w:rsidR="00DB0EDA">
        <w:rPr>
          <w:sz w:val="24"/>
          <w:szCs w:val="24"/>
        </w:rPr>
        <w:t xml:space="preserve"> with bacterial pathogens</w:t>
      </w:r>
      <w:r w:rsidR="00AF5E6B">
        <w:rPr>
          <w:sz w:val="24"/>
          <w:szCs w:val="24"/>
        </w:rPr>
        <w:t xml:space="preserve">, </w:t>
      </w:r>
      <w:r w:rsidR="002C465B">
        <w:rPr>
          <w:sz w:val="24"/>
          <w:szCs w:val="24"/>
        </w:rPr>
        <w:t xml:space="preserve">the </w:t>
      </w:r>
      <w:r w:rsidR="00AF5E6B">
        <w:rPr>
          <w:sz w:val="24"/>
          <w:szCs w:val="24"/>
        </w:rPr>
        <w:t>targeted pathogen was first recovered by culture</w:t>
      </w:r>
      <w:r w:rsidR="00C27FB2">
        <w:rPr>
          <w:sz w:val="24"/>
          <w:szCs w:val="24"/>
        </w:rPr>
        <w:t>,</w:t>
      </w:r>
      <w:r w:rsidR="00AF5E6B">
        <w:rPr>
          <w:sz w:val="24"/>
          <w:szCs w:val="24"/>
        </w:rPr>
        <w:t xml:space="preserve"> and the</w:t>
      </w:r>
      <w:r w:rsidR="00C27FB2">
        <w:rPr>
          <w:sz w:val="24"/>
          <w:szCs w:val="24"/>
        </w:rPr>
        <w:t>n</w:t>
      </w:r>
      <w:r w:rsidR="00AF5E6B">
        <w:rPr>
          <w:sz w:val="24"/>
          <w:szCs w:val="24"/>
        </w:rPr>
        <w:t xml:space="preserve"> whole genome sequencing was performed with the nucleic acid ex</w:t>
      </w:r>
      <w:r w:rsidR="00DB0EDA">
        <w:rPr>
          <w:sz w:val="24"/>
          <w:szCs w:val="24"/>
        </w:rPr>
        <w:t>tracted from the pure isolates. Using WGS f</w:t>
      </w:r>
      <w:r w:rsidR="00267922">
        <w:rPr>
          <w:sz w:val="24"/>
          <w:szCs w:val="24"/>
        </w:rPr>
        <w:t xml:space="preserve">or investigation of viral molecular </w:t>
      </w:r>
      <w:r w:rsidR="00267922">
        <w:rPr>
          <w:sz w:val="24"/>
          <w:szCs w:val="24"/>
        </w:rPr>
        <w:lastRenderedPageBreak/>
        <w:t>epidemiology is more difficult due to less</w:t>
      </w:r>
      <w:r w:rsidR="00C27FB2">
        <w:rPr>
          <w:sz w:val="24"/>
          <w:szCs w:val="24"/>
        </w:rPr>
        <w:t xml:space="preserve"> frequent</w:t>
      </w:r>
      <w:r w:rsidR="00267922">
        <w:rPr>
          <w:sz w:val="24"/>
          <w:szCs w:val="24"/>
        </w:rPr>
        <w:t xml:space="preserve"> use of viral culture for virus detection. </w:t>
      </w:r>
      <w:r w:rsidR="009220F6">
        <w:rPr>
          <w:sz w:val="24"/>
          <w:szCs w:val="24"/>
        </w:rPr>
        <w:t xml:space="preserve">A few studies reported </w:t>
      </w:r>
      <w:r w:rsidR="00B87116">
        <w:rPr>
          <w:sz w:val="24"/>
          <w:szCs w:val="24"/>
        </w:rPr>
        <w:t>analysis of</w:t>
      </w:r>
      <w:r w:rsidR="00FF1C33">
        <w:rPr>
          <w:sz w:val="24"/>
          <w:szCs w:val="24"/>
        </w:rPr>
        <w:t xml:space="preserve"> </w:t>
      </w:r>
      <w:r w:rsidR="00AF5E6B">
        <w:rPr>
          <w:sz w:val="24"/>
          <w:szCs w:val="24"/>
        </w:rPr>
        <w:t>genetic diversity of global and loc</w:t>
      </w:r>
      <w:r w:rsidR="008A69B8">
        <w:rPr>
          <w:sz w:val="24"/>
          <w:szCs w:val="24"/>
        </w:rPr>
        <w:t>al strains of Influenza and RSV</w:t>
      </w:r>
      <w:r w:rsidR="00B87116">
        <w:rPr>
          <w:sz w:val="24"/>
          <w:szCs w:val="24"/>
        </w:rPr>
        <w:t xml:space="preserve"> with WGS technology</w:t>
      </w:r>
      <w:r w:rsidR="008A69B8">
        <w:rPr>
          <w:sz w:val="24"/>
          <w:szCs w:val="24"/>
        </w:rPr>
        <w:t xml:space="preserve"> </w:t>
      </w:r>
      <w:r w:rsidR="008A69B8">
        <w:rPr>
          <w:sz w:val="24"/>
          <w:szCs w:val="24"/>
        </w:rPr>
        <w:fldChar w:fldCharType="begin">
          <w:fldData xml:space="preserve">PEVuZE5vdGU+PENpdGU+PEF1dGhvcj5BZ290aTwvQXV0aG9yPjxZZWFyPjIwMTU8L1llYXI+PFJl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</w:fldData>
        </w:fldChar>
      </w:r>
      <w:r w:rsidR="00044EEE">
        <w:rPr>
          <w:sz w:val="24"/>
          <w:szCs w:val="24"/>
        </w:rPr>
        <w:instrText xml:space="preserve"> ADDIN EN.CITE </w:instrText>
      </w:r>
      <w:r w:rsidR="00044EEE">
        <w:rPr>
          <w:sz w:val="24"/>
          <w:szCs w:val="24"/>
        </w:rPr>
        <w:fldChar w:fldCharType="begin">
          <w:fldData xml:space="preserve">PEVuZE5vdGU+PENpdGU+PEF1dGhvcj5BZ290aTwvQXV0aG9yPjxZZWFyPjIwMTU8L1llYXI+PFJl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</w:fldData>
        </w:fldChar>
      </w:r>
      <w:r w:rsidR="00044EEE">
        <w:rPr>
          <w:sz w:val="24"/>
          <w:szCs w:val="24"/>
        </w:rPr>
        <w:instrText xml:space="preserve"> ADDIN EN.CITE.DATA </w:instrText>
      </w:r>
      <w:r w:rsidR="00044EEE">
        <w:rPr>
          <w:sz w:val="24"/>
          <w:szCs w:val="24"/>
        </w:rPr>
      </w:r>
      <w:r w:rsidR="00044EEE">
        <w:rPr>
          <w:sz w:val="24"/>
          <w:szCs w:val="24"/>
        </w:rPr>
        <w:fldChar w:fldCharType="end"/>
      </w:r>
      <w:r w:rsidR="008A69B8">
        <w:rPr>
          <w:sz w:val="24"/>
          <w:szCs w:val="24"/>
        </w:rPr>
      </w:r>
      <w:r w:rsidR="008A69B8">
        <w:rPr>
          <w:sz w:val="24"/>
          <w:szCs w:val="24"/>
        </w:rPr>
        <w:fldChar w:fldCharType="separate"/>
      </w:r>
      <w:r w:rsidR="008A69B8">
        <w:rPr>
          <w:noProof/>
          <w:sz w:val="24"/>
          <w:szCs w:val="24"/>
        </w:rPr>
        <w:t>(15, 16)</w:t>
      </w:r>
      <w:r w:rsidR="008A69B8">
        <w:rPr>
          <w:sz w:val="24"/>
          <w:szCs w:val="24"/>
        </w:rPr>
        <w:fldChar w:fldCharType="end"/>
      </w:r>
      <w:r w:rsidR="00B87116">
        <w:rPr>
          <w:sz w:val="24"/>
          <w:szCs w:val="24"/>
        </w:rPr>
        <w:t>. Only one recent study reported an investigation of hospital transmission of human parainfluenza virus 3</w:t>
      </w:r>
      <w:r w:rsidR="008A69B8">
        <w:rPr>
          <w:sz w:val="24"/>
          <w:szCs w:val="24"/>
        </w:rPr>
        <w:t xml:space="preserve"> on a general medicine unit </w:t>
      </w:r>
      <w:r w:rsidR="008A69B8">
        <w:rPr>
          <w:sz w:val="24"/>
          <w:szCs w:val="24"/>
        </w:rPr>
        <w:fldChar w:fldCharType="begin">
          <w:fldData xml:space="preserve">PEVuZE5vdGU+PENpdGU+PEF1dGhvcj5HcmVuaW5nZXI8L0F1dGhvcj48WWVhcj4yMDE3PC9ZZWFy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</w:fldData>
        </w:fldChar>
      </w:r>
      <w:r w:rsidR="008A69B8">
        <w:rPr>
          <w:sz w:val="24"/>
          <w:szCs w:val="24"/>
        </w:rPr>
        <w:instrText xml:space="preserve"> ADDIN EN.CITE </w:instrText>
      </w:r>
      <w:r w:rsidR="008A69B8">
        <w:rPr>
          <w:sz w:val="24"/>
          <w:szCs w:val="24"/>
        </w:rPr>
        <w:fldChar w:fldCharType="begin">
          <w:fldData xml:space="preserve">PEVuZE5vdGU+PENpdGU+PEF1dGhvcj5HcmVuaW5nZXI8L0F1dGhvcj48WWVhcj4yMDE3PC9ZZWFy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</w:fldData>
        </w:fldChar>
      </w:r>
      <w:r w:rsidR="008A69B8">
        <w:rPr>
          <w:sz w:val="24"/>
          <w:szCs w:val="24"/>
        </w:rPr>
        <w:instrText xml:space="preserve"> ADDIN EN.CITE.DATA </w:instrText>
      </w:r>
      <w:r w:rsidR="008A69B8">
        <w:rPr>
          <w:sz w:val="24"/>
          <w:szCs w:val="24"/>
        </w:rPr>
      </w:r>
      <w:r w:rsidR="008A69B8">
        <w:rPr>
          <w:sz w:val="24"/>
          <w:szCs w:val="24"/>
        </w:rPr>
        <w:fldChar w:fldCharType="end"/>
      </w:r>
      <w:r w:rsidR="008A69B8">
        <w:rPr>
          <w:sz w:val="24"/>
          <w:szCs w:val="24"/>
        </w:rPr>
      </w:r>
      <w:r w:rsidR="008A69B8">
        <w:rPr>
          <w:sz w:val="24"/>
          <w:szCs w:val="24"/>
        </w:rPr>
        <w:fldChar w:fldCharType="separate"/>
      </w:r>
      <w:r w:rsidR="008A69B8">
        <w:rPr>
          <w:noProof/>
          <w:sz w:val="24"/>
          <w:szCs w:val="24"/>
        </w:rPr>
        <w:t>(17)</w:t>
      </w:r>
      <w:r w:rsidR="008A69B8">
        <w:rPr>
          <w:sz w:val="24"/>
          <w:szCs w:val="24"/>
        </w:rPr>
        <w:fldChar w:fldCharType="end"/>
      </w:r>
      <w:r w:rsidR="00F52A1F">
        <w:rPr>
          <w:sz w:val="24"/>
          <w:szCs w:val="24"/>
        </w:rPr>
        <w:t xml:space="preserve">. </w:t>
      </w:r>
      <w:r w:rsidR="00294E3C">
        <w:rPr>
          <w:sz w:val="24"/>
          <w:szCs w:val="24"/>
        </w:rPr>
        <w:t xml:space="preserve">In this study, we </w:t>
      </w:r>
      <w:r w:rsidR="009B75E4">
        <w:rPr>
          <w:sz w:val="24"/>
          <w:szCs w:val="24"/>
        </w:rPr>
        <w:t>characterize</w:t>
      </w:r>
      <w:r w:rsidR="00C27FB2">
        <w:rPr>
          <w:sz w:val="24"/>
          <w:szCs w:val="24"/>
        </w:rPr>
        <w:t>d</w:t>
      </w:r>
      <w:r w:rsidR="009B75E4">
        <w:rPr>
          <w:sz w:val="24"/>
          <w:szCs w:val="24"/>
        </w:rPr>
        <w:t xml:space="preserve"> a RSV outbreak </w:t>
      </w:r>
      <w:r w:rsidR="003E320B">
        <w:rPr>
          <w:sz w:val="24"/>
          <w:szCs w:val="24"/>
        </w:rPr>
        <w:t>i</w:t>
      </w:r>
      <w:r w:rsidR="009B75E4">
        <w:rPr>
          <w:sz w:val="24"/>
          <w:szCs w:val="24"/>
        </w:rPr>
        <w:t>n an adult stem cell transplant unit with WGS using the samples collected for respiratory virus PCR</w:t>
      </w:r>
      <w:r w:rsidR="00F52A1F">
        <w:rPr>
          <w:sz w:val="24"/>
          <w:szCs w:val="24"/>
        </w:rPr>
        <w:t>. The sequence data were used to identify genetic variation among patient- and healthcare worker-associated strains, and in turn to define transmission pathways.</w:t>
      </w:r>
    </w:p>
    <w:p w14:paraId="7F2C8254" w14:textId="77777777" w:rsidR="0012485B" w:rsidRPr="000201B4" w:rsidRDefault="007A3850">
      <w:pPr>
        <w:rPr>
          <w:b/>
          <w:sz w:val="24"/>
          <w:szCs w:val="24"/>
        </w:rPr>
      </w:pPr>
      <w:r w:rsidRPr="000201B4">
        <w:rPr>
          <w:b/>
          <w:sz w:val="24"/>
          <w:szCs w:val="24"/>
        </w:rPr>
        <w:t>Material and Methods</w:t>
      </w:r>
    </w:p>
    <w:p w14:paraId="6990BA2A" w14:textId="60CCA94A" w:rsidR="00357661" w:rsidRPr="004D5CFD" w:rsidRDefault="0021575E" w:rsidP="007A3850">
      <w:pPr>
        <w:spacing w:line="480" w:lineRule="auto"/>
        <w:rPr>
          <w:color w:val="2E2E2E"/>
          <w:sz w:val="24"/>
          <w:szCs w:val="24"/>
        </w:rPr>
      </w:pPr>
      <w:r w:rsidRPr="004D5CFD">
        <w:rPr>
          <w:i/>
          <w:sz w:val="24"/>
          <w:szCs w:val="24"/>
        </w:rPr>
        <w:t xml:space="preserve">Setting - </w:t>
      </w:r>
      <w:r w:rsidR="00357661" w:rsidRPr="004D5CFD">
        <w:rPr>
          <w:color w:val="2E2E2E"/>
          <w:sz w:val="24"/>
          <w:szCs w:val="24"/>
        </w:rPr>
        <w:t xml:space="preserve">Northwestern Memorial Hospital (NMH) is an 894-bed tertiary care academic medical center in Chicago, Illinois. The hematology/oncology and stem cell transplant unit consists of 36 single-occupancy rooms. </w:t>
      </w:r>
      <w:r w:rsidR="00C11ABD" w:rsidRPr="004D5CFD">
        <w:rPr>
          <w:color w:val="2E2E2E"/>
          <w:sz w:val="24"/>
          <w:szCs w:val="24"/>
        </w:rPr>
        <w:t>The majority of patients in the unit are pre- or post-</w:t>
      </w:r>
      <w:r w:rsidR="004D5CFD" w:rsidRPr="0038485F">
        <w:rPr>
          <w:rStyle w:val="Emphasis"/>
          <w:rFonts w:cs="Arial"/>
          <w:bCs/>
          <w:i w:val="0"/>
          <w:iCs w:val="0"/>
          <w:color w:val="000000" w:themeColor="text1"/>
          <w:sz w:val="24"/>
          <w:szCs w:val="24"/>
          <w:shd w:val="clear" w:color="auto" w:fill="FFFFFF"/>
        </w:rPr>
        <w:t>hematopoietic stem cell transplantation (HSCT)</w:t>
      </w:r>
      <w:r w:rsidR="00C11ABD" w:rsidRPr="0038485F">
        <w:rPr>
          <w:color w:val="000000" w:themeColor="text1"/>
          <w:sz w:val="24"/>
          <w:szCs w:val="24"/>
        </w:rPr>
        <w:t xml:space="preserve">. </w:t>
      </w:r>
      <w:r w:rsidR="00C11ABD" w:rsidRPr="004D5CFD">
        <w:rPr>
          <w:color w:val="2E2E2E"/>
          <w:sz w:val="24"/>
          <w:szCs w:val="24"/>
        </w:rPr>
        <w:t>These include patients undergoing conditioning for HSCT, receiving HSCT, and undergoing monitoring during the pre</w:t>
      </w:r>
      <w:r w:rsidR="00CA247B" w:rsidRPr="004D5CFD">
        <w:rPr>
          <w:color w:val="2E2E2E"/>
          <w:sz w:val="24"/>
          <w:szCs w:val="24"/>
        </w:rPr>
        <w:t>-</w:t>
      </w:r>
      <w:r w:rsidR="00C11ABD" w:rsidRPr="004D5CFD">
        <w:rPr>
          <w:color w:val="2E2E2E"/>
          <w:sz w:val="24"/>
          <w:szCs w:val="24"/>
        </w:rPr>
        <w:t>engraftment period. Patients with HSCT-associated conditions, such as graft versus host disease, as well as patients with hematologic malignancies undergoing induction or consolidation chemotherapy before HSCT, are also frequently admitted to this unit.</w:t>
      </w:r>
    </w:p>
    <w:p w14:paraId="7042BB97" w14:textId="13825EDF" w:rsidR="00C11ABD" w:rsidRPr="000201B4" w:rsidRDefault="0021575E" w:rsidP="007A3850">
      <w:pPr>
        <w:spacing w:line="480" w:lineRule="auto"/>
        <w:rPr>
          <w:color w:val="2E2E2E"/>
          <w:sz w:val="24"/>
          <w:szCs w:val="24"/>
        </w:rPr>
      </w:pPr>
      <w:r>
        <w:rPr>
          <w:i/>
          <w:sz w:val="24"/>
          <w:szCs w:val="24"/>
        </w:rPr>
        <w:t xml:space="preserve">Outbreak </w:t>
      </w:r>
      <w:r w:rsidRPr="000201B4">
        <w:rPr>
          <w:i/>
          <w:sz w:val="24"/>
          <w:szCs w:val="24"/>
        </w:rPr>
        <w:t>and sample collection</w:t>
      </w:r>
      <w:r w:rsidRPr="000201B4">
        <w:rPr>
          <w:color w:val="2E2E2E"/>
          <w:sz w:val="24"/>
          <w:szCs w:val="24"/>
        </w:rPr>
        <w:t xml:space="preserve"> </w:t>
      </w:r>
      <w:r>
        <w:rPr>
          <w:color w:val="2E2E2E"/>
          <w:sz w:val="24"/>
          <w:szCs w:val="24"/>
        </w:rPr>
        <w:t xml:space="preserve">- </w:t>
      </w:r>
      <w:r w:rsidR="00C11ABD" w:rsidRPr="000201B4">
        <w:rPr>
          <w:color w:val="2E2E2E"/>
          <w:sz w:val="24"/>
          <w:szCs w:val="24"/>
        </w:rPr>
        <w:t>The outbreak was detected on March 5, 2015, when an infection preventionist (IP) recognized a cluster of 3 patients</w:t>
      </w:r>
      <w:r w:rsidR="004D5CFD">
        <w:rPr>
          <w:color w:val="2E2E2E"/>
          <w:sz w:val="24"/>
          <w:szCs w:val="24"/>
        </w:rPr>
        <w:t xml:space="preserve"> who</w:t>
      </w:r>
      <w:r w:rsidR="00C11ABD" w:rsidRPr="000201B4">
        <w:rPr>
          <w:color w:val="2E2E2E"/>
          <w:sz w:val="24"/>
          <w:szCs w:val="24"/>
        </w:rPr>
        <w:t xml:space="preserve"> tested positive for RSV-B in the HSCT unit. Upon further investigation</w:t>
      </w:r>
      <w:r w:rsidR="004D5CFD">
        <w:rPr>
          <w:color w:val="2E2E2E"/>
          <w:sz w:val="24"/>
          <w:szCs w:val="24"/>
        </w:rPr>
        <w:t>,</w:t>
      </w:r>
      <w:r w:rsidR="00C11ABD" w:rsidRPr="000201B4">
        <w:rPr>
          <w:color w:val="2E2E2E"/>
          <w:sz w:val="24"/>
          <w:szCs w:val="24"/>
        </w:rPr>
        <w:t xml:space="preserve"> 11 additional patients</w:t>
      </w:r>
      <w:r w:rsidR="00D01ECC" w:rsidRPr="000201B4">
        <w:rPr>
          <w:color w:val="2E2E2E"/>
          <w:sz w:val="24"/>
          <w:szCs w:val="24"/>
        </w:rPr>
        <w:t xml:space="preserve"> with a diagnosis of RSV-B infection</w:t>
      </w:r>
      <w:r w:rsidR="00C11ABD" w:rsidRPr="000201B4">
        <w:rPr>
          <w:color w:val="2E2E2E"/>
          <w:sz w:val="24"/>
          <w:szCs w:val="24"/>
        </w:rPr>
        <w:t xml:space="preserve"> were identified during or shortly after admission to the units</w:t>
      </w:r>
      <w:r w:rsidR="00D01ECC" w:rsidRPr="000201B4">
        <w:rPr>
          <w:color w:val="2E2E2E"/>
          <w:sz w:val="24"/>
          <w:szCs w:val="24"/>
        </w:rPr>
        <w:t xml:space="preserve"> f</w:t>
      </w:r>
      <w:r w:rsidR="00C11ABD" w:rsidRPr="000201B4">
        <w:rPr>
          <w:color w:val="2E2E2E"/>
          <w:sz w:val="24"/>
          <w:szCs w:val="24"/>
        </w:rPr>
        <w:t xml:space="preserve">rom </w:t>
      </w:r>
      <w:r w:rsidR="00D01ECC" w:rsidRPr="000201B4">
        <w:rPr>
          <w:color w:val="2E2E2E"/>
          <w:sz w:val="24"/>
          <w:szCs w:val="24"/>
        </w:rPr>
        <w:t>February 23</w:t>
      </w:r>
      <w:r w:rsidR="003E320B">
        <w:rPr>
          <w:color w:val="2E2E2E"/>
          <w:sz w:val="24"/>
          <w:szCs w:val="24"/>
        </w:rPr>
        <w:t xml:space="preserve"> to </w:t>
      </w:r>
      <w:r w:rsidR="00D01ECC" w:rsidRPr="000201B4">
        <w:rPr>
          <w:color w:val="2E2E2E"/>
          <w:sz w:val="24"/>
          <w:szCs w:val="24"/>
        </w:rPr>
        <w:t xml:space="preserve">April 22, 2015. Screening of all asymptomatic health care workers (HCWs) and unit staff for RSV by </w:t>
      </w:r>
      <w:r w:rsidR="00D01ECC" w:rsidRPr="000201B4">
        <w:rPr>
          <w:color w:val="2E2E2E"/>
          <w:sz w:val="24"/>
          <w:szCs w:val="24"/>
        </w:rPr>
        <w:lastRenderedPageBreak/>
        <w:t xml:space="preserve">nasopharyngeal </w:t>
      </w:r>
      <w:r>
        <w:rPr>
          <w:color w:val="2E2E2E"/>
          <w:sz w:val="24"/>
          <w:szCs w:val="24"/>
        </w:rPr>
        <w:t xml:space="preserve">respiratory virus </w:t>
      </w:r>
      <w:r w:rsidR="00D01ECC" w:rsidRPr="000201B4">
        <w:rPr>
          <w:color w:val="2E2E2E"/>
          <w:sz w:val="24"/>
          <w:szCs w:val="24"/>
        </w:rPr>
        <w:t>PCR identified five HCWs carrying RSV-B</w:t>
      </w:r>
      <w:r w:rsidR="008E4E2E">
        <w:rPr>
          <w:color w:val="2E2E2E"/>
          <w:sz w:val="24"/>
          <w:szCs w:val="24"/>
        </w:rPr>
        <w:t>; thus 19 individuals were implicated in this RSV outbreak</w:t>
      </w:r>
      <w:r w:rsidR="00A70168">
        <w:rPr>
          <w:color w:val="2E2E2E"/>
          <w:sz w:val="24"/>
          <w:szCs w:val="24"/>
        </w:rPr>
        <w:t>.</w:t>
      </w:r>
    </w:p>
    <w:p w14:paraId="4B2383FE" w14:textId="5C06FF8C" w:rsidR="00D01ECC" w:rsidRPr="000201B4" w:rsidRDefault="00884199" w:rsidP="007A3850">
      <w:pPr>
        <w:spacing w:line="480" w:lineRule="auto"/>
        <w:rPr>
          <w:sz w:val="24"/>
          <w:szCs w:val="24"/>
        </w:rPr>
      </w:pPr>
      <w:r w:rsidRPr="000201B4">
        <w:rPr>
          <w:color w:val="2E2E2E"/>
          <w:sz w:val="24"/>
          <w:szCs w:val="24"/>
        </w:rPr>
        <w:t>Nucleic acid was extracted</w:t>
      </w:r>
      <w:r w:rsidR="004D5CFD" w:rsidRPr="004D5CFD">
        <w:rPr>
          <w:color w:val="2E2E2E"/>
          <w:sz w:val="24"/>
          <w:szCs w:val="24"/>
        </w:rPr>
        <w:t xml:space="preserve"> </w:t>
      </w:r>
      <w:r w:rsidRPr="000201B4">
        <w:rPr>
          <w:color w:val="2E2E2E"/>
          <w:sz w:val="24"/>
          <w:szCs w:val="24"/>
        </w:rPr>
        <w:t xml:space="preserve">from </w:t>
      </w:r>
      <w:r w:rsidR="00D01ECC" w:rsidRPr="000201B4">
        <w:rPr>
          <w:color w:val="2E2E2E"/>
          <w:sz w:val="24"/>
          <w:szCs w:val="24"/>
        </w:rPr>
        <w:t xml:space="preserve">200 </w:t>
      </w:r>
      <w:r w:rsidR="00D1469A">
        <w:rPr>
          <w:color w:val="2E2E2E"/>
          <w:sz w:val="24"/>
          <w:szCs w:val="24"/>
        </w:rPr>
        <w:t>µ</w:t>
      </w:r>
      <w:r w:rsidR="00D1469A" w:rsidRPr="000201B4">
        <w:rPr>
          <w:color w:val="2E2E2E"/>
          <w:sz w:val="24"/>
          <w:szCs w:val="24"/>
        </w:rPr>
        <w:t>l</w:t>
      </w:r>
      <w:r w:rsidR="00D1469A" w:rsidRPr="000201B4" w:rsidDel="00D1469A">
        <w:rPr>
          <w:color w:val="2E2E2E"/>
          <w:sz w:val="24"/>
          <w:szCs w:val="24"/>
        </w:rPr>
        <w:t xml:space="preserve"> </w:t>
      </w:r>
      <w:r w:rsidR="00D01ECC" w:rsidRPr="000201B4">
        <w:rPr>
          <w:color w:val="2E2E2E"/>
          <w:sz w:val="24"/>
          <w:szCs w:val="24"/>
        </w:rPr>
        <w:t>of viral transport medium containing nasopharyngeal</w:t>
      </w:r>
      <w:r w:rsidR="004D5CFD">
        <w:rPr>
          <w:color w:val="2E2E2E"/>
          <w:sz w:val="24"/>
          <w:szCs w:val="24"/>
        </w:rPr>
        <w:t xml:space="preserve"> sample</w:t>
      </w:r>
      <w:r w:rsidR="00976A13">
        <w:rPr>
          <w:color w:val="2E2E2E"/>
          <w:sz w:val="24"/>
          <w:szCs w:val="24"/>
        </w:rPr>
        <w:t>s</w:t>
      </w:r>
      <w:r w:rsidR="00D01ECC" w:rsidRPr="000201B4">
        <w:rPr>
          <w:color w:val="2E2E2E"/>
          <w:sz w:val="24"/>
          <w:szCs w:val="24"/>
        </w:rPr>
        <w:t xml:space="preserve"> from the 14 RSV-B positive patient</w:t>
      </w:r>
      <w:r w:rsidRPr="000201B4">
        <w:rPr>
          <w:color w:val="2E2E2E"/>
          <w:sz w:val="24"/>
          <w:szCs w:val="24"/>
        </w:rPr>
        <w:t>s and</w:t>
      </w:r>
      <w:r w:rsidR="00F313A2">
        <w:rPr>
          <w:color w:val="2E2E2E"/>
          <w:sz w:val="24"/>
          <w:szCs w:val="24"/>
        </w:rPr>
        <w:t xml:space="preserve"> five</w:t>
      </w:r>
      <w:r w:rsidRPr="000201B4">
        <w:rPr>
          <w:color w:val="2E2E2E"/>
          <w:sz w:val="24"/>
          <w:szCs w:val="24"/>
        </w:rPr>
        <w:t xml:space="preserve"> HCWs </w:t>
      </w:r>
      <w:r w:rsidR="0021575E">
        <w:rPr>
          <w:color w:val="2E2E2E"/>
          <w:sz w:val="24"/>
          <w:szCs w:val="24"/>
        </w:rPr>
        <w:t xml:space="preserve">submitted </w:t>
      </w:r>
      <w:r w:rsidR="008E4E2E">
        <w:rPr>
          <w:color w:val="2E2E2E"/>
          <w:sz w:val="24"/>
          <w:szCs w:val="24"/>
        </w:rPr>
        <w:t xml:space="preserve">for routine clinical care </w:t>
      </w:r>
      <w:r w:rsidR="0021575E">
        <w:rPr>
          <w:color w:val="2E2E2E"/>
          <w:sz w:val="24"/>
          <w:szCs w:val="24"/>
        </w:rPr>
        <w:t>for</w:t>
      </w:r>
      <w:r w:rsidR="00976A13">
        <w:rPr>
          <w:color w:val="2E2E2E"/>
          <w:sz w:val="24"/>
          <w:szCs w:val="24"/>
        </w:rPr>
        <w:t xml:space="preserve"> </w:t>
      </w:r>
      <w:r w:rsidR="0021575E">
        <w:rPr>
          <w:color w:val="2E2E2E"/>
          <w:sz w:val="24"/>
          <w:szCs w:val="24"/>
        </w:rPr>
        <w:t xml:space="preserve">respiratory virus </w:t>
      </w:r>
      <w:r w:rsidR="0021575E" w:rsidRPr="000201B4">
        <w:rPr>
          <w:color w:val="2E2E2E"/>
          <w:sz w:val="24"/>
          <w:szCs w:val="24"/>
        </w:rPr>
        <w:t>PCR</w:t>
      </w:r>
      <w:r w:rsidR="00D1469A" w:rsidRPr="00D1469A">
        <w:rPr>
          <w:color w:val="2E2E2E"/>
          <w:sz w:val="24"/>
          <w:szCs w:val="24"/>
        </w:rPr>
        <w:t xml:space="preserve"> </w:t>
      </w:r>
      <w:r w:rsidR="00D1469A">
        <w:rPr>
          <w:color w:val="2E2E2E"/>
          <w:sz w:val="24"/>
          <w:szCs w:val="24"/>
        </w:rPr>
        <w:t xml:space="preserve">using </w:t>
      </w:r>
      <w:r w:rsidR="00D1469A" w:rsidRPr="000201B4">
        <w:rPr>
          <w:color w:val="2E2E2E"/>
          <w:sz w:val="24"/>
          <w:szCs w:val="24"/>
        </w:rPr>
        <w:t>Qiangen Symphony</w:t>
      </w:r>
      <w:r w:rsidR="00D1469A">
        <w:rPr>
          <w:color w:val="2E2E2E"/>
          <w:sz w:val="24"/>
          <w:szCs w:val="24"/>
        </w:rPr>
        <w:t xml:space="preserve"> automated extraction system with the QIAsymphony DSP Virus/pathogen kit (Qiagen, Inc. Hilden, Germany).</w:t>
      </w:r>
      <w:r w:rsidR="00D1469A" w:rsidRPr="000201B4">
        <w:rPr>
          <w:color w:val="2E2E2E"/>
          <w:sz w:val="24"/>
          <w:szCs w:val="24"/>
        </w:rPr>
        <w:t xml:space="preserve"> </w:t>
      </w:r>
      <w:r w:rsidRPr="000201B4">
        <w:rPr>
          <w:color w:val="2E2E2E"/>
          <w:sz w:val="24"/>
          <w:szCs w:val="24"/>
        </w:rPr>
        <w:t xml:space="preserve"> </w:t>
      </w:r>
    </w:p>
    <w:p w14:paraId="780BB243" w14:textId="286BC0B3" w:rsidR="00CE53F6" w:rsidRDefault="00716847" w:rsidP="007A3850">
      <w:pPr>
        <w:spacing w:line="480" w:lineRule="auto"/>
        <w:rPr>
          <w:sz w:val="24"/>
          <w:szCs w:val="24"/>
        </w:rPr>
      </w:pPr>
      <w:r w:rsidRPr="000201B4">
        <w:rPr>
          <w:i/>
          <w:sz w:val="24"/>
          <w:szCs w:val="24"/>
        </w:rPr>
        <w:t xml:space="preserve">Library construction </w:t>
      </w:r>
      <w:r w:rsidR="007A3850" w:rsidRPr="000201B4">
        <w:rPr>
          <w:i/>
          <w:sz w:val="24"/>
          <w:szCs w:val="24"/>
        </w:rPr>
        <w:t>and DNA sequencing</w:t>
      </w:r>
      <w:r w:rsidR="001461EC">
        <w:rPr>
          <w:i/>
          <w:sz w:val="24"/>
          <w:szCs w:val="24"/>
        </w:rPr>
        <w:t xml:space="preserve"> - </w:t>
      </w:r>
      <w:r w:rsidR="00CE53F6">
        <w:rPr>
          <w:sz w:val="24"/>
          <w:szCs w:val="24"/>
        </w:rPr>
        <w:t>Twenty-five overlapping pairs of primers (</w:t>
      </w:r>
      <w:r w:rsidR="003E320B">
        <w:rPr>
          <w:sz w:val="24"/>
          <w:szCs w:val="24"/>
        </w:rPr>
        <w:t>T</w:t>
      </w:r>
      <w:r w:rsidR="00CE53F6">
        <w:rPr>
          <w:sz w:val="24"/>
          <w:szCs w:val="24"/>
        </w:rPr>
        <w:t xml:space="preserve">able 1) were designed to amplify 600-700 bp amplicons based on the complete genome sequence of the </w:t>
      </w:r>
      <w:r w:rsidR="00CE53F6" w:rsidRPr="00CE3BF9">
        <w:rPr>
          <w:sz w:val="24"/>
          <w:szCs w:val="24"/>
        </w:rPr>
        <w:t>Human respiratory syncytial virus wildtype strain B1</w:t>
      </w:r>
      <w:r w:rsidR="00CE53F6">
        <w:rPr>
          <w:sz w:val="24"/>
          <w:szCs w:val="24"/>
        </w:rPr>
        <w:t xml:space="preserve"> (Genbank accession number, </w:t>
      </w:r>
      <w:r w:rsidR="00CE53F6" w:rsidRPr="000201B4">
        <w:rPr>
          <w:sz w:val="24"/>
          <w:szCs w:val="24"/>
        </w:rPr>
        <w:t>AF013254.1</w:t>
      </w:r>
      <w:r w:rsidR="00CE53F6">
        <w:rPr>
          <w:sz w:val="24"/>
          <w:szCs w:val="24"/>
        </w:rPr>
        <w:t xml:space="preserve">).  Reverse transcription (RT) - PCR was performed with SuperScript III RT-PCR system containing Platinum </w:t>
      </w:r>
      <w:r w:rsidR="00CE53F6" w:rsidRPr="00A30DC4">
        <w:rPr>
          <w:i/>
          <w:sz w:val="24"/>
          <w:szCs w:val="24"/>
        </w:rPr>
        <w:t xml:space="preserve">Taq </w:t>
      </w:r>
      <w:r w:rsidR="00CE53F6">
        <w:rPr>
          <w:sz w:val="24"/>
          <w:szCs w:val="24"/>
        </w:rPr>
        <w:t>DNA polymerase with random primer (Invitrogen). Each fragment was amplified with RSV specific primers with the condition 94</w:t>
      </w:r>
      <w:r w:rsidR="00CE53F6">
        <w:rPr>
          <w:color w:val="2E2E2E"/>
        </w:rPr>
        <w:t>°C for</w:t>
      </w:r>
      <w:r w:rsidR="00CE53F6">
        <w:rPr>
          <w:sz w:val="24"/>
          <w:szCs w:val="24"/>
        </w:rPr>
        <w:t xml:space="preserve"> </w:t>
      </w:r>
      <w:r w:rsidR="00CE53F6" w:rsidRPr="00A43CD1">
        <w:rPr>
          <w:sz w:val="24"/>
          <w:szCs w:val="24"/>
        </w:rPr>
        <w:t>3 min, 30 cycles of 94°C</w:t>
      </w:r>
      <w:r w:rsidR="00CE53F6">
        <w:rPr>
          <w:sz w:val="24"/>
          <w:szCs w:val="24"/>
        </w:rPr>
        <w:t xml:space="preserve"> for </w:t>
      </w:r>
      <w:r w:rsidR="00CE53F6" w:rsidRPr="00A43CD1">
        <w:rPr>
          <w:sz w:val="24"/>
          <w:szCs w:val="24"/>
        </w:rPr>
        <w:t xml:space="preserve">30s, 55°C </w:t>
      </w:r>
      <w:r w:rsidR="00CE53F6">
        <w:rPr>
          <w:sz w:val="24"/>
          <w:szCs w:val="24"/>
        </w:rPr>
        <w:t xml:space="preserve">for </w:t>
      </w:r>
      <w:r w:rsidR="00CE53F6" w:rsidRPr="00A43CD1">
        <w:rPr>
          <w:sz w:val="24"/>
          <w:szCs w:val="24"/>
        </w:rPr>
        <w:t xml:space="preserve">30s, and 68°C </w:t>
      </w:r>
      <w:r w:rsidR="00CE53F6">
        <w:rPr>
          <w:sz w:val="24"/>
          <w:szCs w:val="24"/>
        </w:rPr>
        <w:t xml:space="preserve">for </w:t>
      </w:r>
      <w:r w:rsidR="00CE53F6" w:rsidRPr="00A43CD1">
        <w:rPr>
          <w:sz w:val="24"/>
          <w:szCs w:val="24"/>
        </w:rPr>
        <w:t xml:space="preserve">30s. </w:t>
      </w:r>
      <w:r w:rsidR="00CE53F6">
        <w:rPr>
          <w:sz w:val="24"/>
          <w:szCs w:val="24"/>
        </w:rPr>
        <w:t>The 25 PCR p</w:t>
      </w:r>
      <w:r w:rsidR="00CE53F6" w:rsidRPr="00A43CD1">
        <w:rPr>
          <w:sz w:val="24"/>
          <w:szCs w:val="24"/>
        </w:rPr>
        <w:t>roducts</w:t>
      </w:r>
      <w:r w:rsidR="00CE53F6">
        <w:rPr>
          <w:sz w:val="24"/>
          <w:szCs w:val="24"/>
        </w:rPr>
        <w:t xml:space="preserve"> from each sample</w:t>
      </w:r>
      <w:r w:rsidR="00CE53F6" w:rsidRPr="00A43CD1">
        <w:rPr>
          <w:sz w:val="24"/>
          <w:szCs w:val="24"/>
        </w:rPr>
        <w:t xml:space="preserve"> were quantified and pooled</w:t>
      </w:r>
      <w:r w:rsidR="00CE53F6">
        <w:rPr>
          <w:sz w:val="24"/>
          <w:szCs w:val="24"/>
        </w:rPr>
        <w:t xml:space="preserve"> together for next-generation sequencing</w:t>
      </w:r>
      <w:r w:rsidR="00CE53F6" w:rsidRPr="00A43CD1">
        <w:rPr>
          <w:sz w:val="24"/>
          <w:szCs w:val="24"/>
        </w:rPr>
        <w:t xml:space="preserve">. </w:t>
      </w:r>
      <w:r w:rsidR="00CE53F6">
        <w:rPr>
          <w:sz w:val="24"/>
          <w:szCs w:val="24"/>
        </w:rPr>
        <w:t>Pooled amplicons were prepared for sequencing using the</w:t>
      </w:r>
      <w:r w:rsidR="00CE53F6" w:rsidRPr="00A43CD1">
        <w:rPr>
          <w:sz w:val="24"/>
          <w:szCs w:val="24"/>
        </w:rPr>
        <w:t xml:space="preserve"> Nextera XT DNA library preparation kit (Illumina)</w:t>
      </w:r>
      <w:r w:rsidR="00CE53F6">
        <w:rPr>
          <w:sz w:val="24"/>
          <w:szCs w:val="24"/>
        </w:rPr>
        <w:t xml:space="preserve">, according to the manufacturer’s instruction. Barcoded libraries were pooled together, and sequenced using an Illumina MiSeq sequencer, employing V2 chemistry with paired-end 2x250 base reads. </w:t>
      </w:r>
      <w:r w:rsidR="00CE53F6" w:rsidRPr="00A43CD1">
        <w:rPr>
          <w:sz w:val="24"/>
          <w:szCs w:val="24"/>
        </w:rPr>
        <w:t xml:space="preserve"> </w:t>
      </w:r>
      <w:r w:rsidR="00CE53F6">
        <w:rPr>
          <w:sz w:val="24"/>
          <w:szCs w:val="24"/>
        </w:rPr>
        <w:t xml:space="preserve">Sequencing was performed at the </w:t>
      </w:r>
      <w:r w:rsidR="00CE53F6" w:rsidRPr="002D67F0">
        <w:rPr>
          <w:rFonts w:ascii="Times New Roman" w:hAnsi="Times New Roman" w:cs="Times New Roman"/>
          <w:sz w:val="24"/>
          <w:szCs w:val="24"/>
        </w:rPr>
        <w:t>Research Resources Center</w:t>
      </w:r>
      <w:r w:rsidR="00CE53F6">
        <w:rPr>
          <w:sz w:val="24"/>
          <w:szCs w:val="24"/>
        </w:rPr>
        <w:t xml:space="preserve"> at </w:t>
      </w:r>
      <w:r w:rsidR="00CE53F6" w:rsidRPr="002D67F0">
        <w:rPr>
          <w:rFonts w:ascii="Times New Roman" w:hAnsi="Times New Roman" w:cs="Times New Roman"/>
          <w:sz w:val="24"/>
          <w:szCs w:val="24"/>
        </w:rPr>
        <w:t>University of Illinois at Chicago</w:t>
      </w:r>
      <w:r w:rsidR="00BE6FCB">
        <w:rPr>
          <w:rFonts w:ascii="Times New Roman" w:hAnsi="Times New Roman" w:cs="Times New Roman"/>
          <w:sz w:val="24"/>
          <w:szCs w:val="24"/>
        </w:rPr>
        <w:t xml:space="preserve"> (UIC)</w:t>
      </w:r>
      <w:r w:rsidR="00CE53F6">
        <w:rPr>
          <w:sz w:val="24"/>
          <w:szCs w:val="24"/>
        </w:rPr>
        <w:t>. Demultiplexing of the sequence data was performed on instrument. Data have been deposited at NCBI’s Sequence Read Archive (SRA) under the BioProject accession number</w:t>
      </w:r>
      <w:del w:id="135" w:author="Qi, Chao" w:date="2017-02-08T14:04:00Z">
        <w:r w:rsidR="00CE53F6" w:rsidDel="006C026F">
          <w:rPr>
            <w:sz w:val="24"/>
            <w:szCs w:val="24"/>
          </w:rPr>
          <w:delText xml:space="preserve"> </w:delText>
        </w:r>
        <w:r w:rsidR="00A6315F" w:rsidRPr="00A6315F" w:rsidDel="006C026F">
          <w:rPr>
            <w:rFonts w:ascii="Times New Roman" w:hAnsi="Times New Roman" w:cs="Times New Roman"/>
            <w:sz w:val="24"/>
            <w:szCs w:val="24"/>
          </w:rPr>
          <w:delText>PRJNA371804</w:delText>
        </w:r>
      </w:del>
      <w:ins w:id="136" w:author="Qi, Chao" w:date="2017-02-08T14:04:00Z">
        <w:r w:rsidR="006C026F" w:rsidRPr="006C026F">
          <w:rPr>
            <w:rFonts w:ascii="Times New Roman" w:hAnsi="Times New Roman" w:cs="Times New Roman"/>
            <w:sz w:val="24"/>
            <w:szCs w:val="24"/>
          </w:rPr>
          <w:t xml:space="preserve"> </w:t>
        </w:r>
        <w:r w:rsidR="006C026F" w:rsidRPr="00A6315F">
          <w:rPr>
            <w:rFonts w:ascii="Times New Roman" w:hAnsi="Times New Roman" w:cs="Times New Roman"/>
            <w:sz w:val="24"/>
            <w:szCs w:val="24"/>
          </w:rPr>
          <w:t>PRJNA371804</w:t>
        </w:r>
      </w:ins>
      <w:r w:rsidR="00A6315F">
        <w:rPr>
          <w:sz w:val="24"/>
          <w:szCs w:val="24"/>
        </w:rPr>
        <w:t>.</w:t>
      </w:r>
    </w:p>
    <w:p w14:paraId="3E190871" w14:textId="54BB22D9" w:rsidR="00BE6FCB" w:rsidRDefault="00E53655" w:rsidP="00BE6FCB">
      <w:pPr>
        <w:spacing w:line="480" w:lineRule="auto"/>
        <w:rPr>
          <w:rFonts w:ascii="Helvetica" w:hAnsi="Helvetica" w:cs="Helvetica"/>
          <w:color w:val="333333"/>
          <w:lang w:val="en"/>
        </w:rPr>
      </w:pPr>
      <w:r w:rsidRPr="00A43CD1">
        <w:rPr>
          <w:i/>
          <w:sz w:val="24"/>
          <w:szCs w:val="24"/>
        </w:rPr>
        <w:lastRenderedPageBreak/>
        <w:t>Data analysis</w:t>
      </w:r>
      <w:r w:rsidR="001461EC">
        <w:rPr>
          <w:i/>
          <w:sz w:val="24"/>
          <w:szCs w:val="24"/>
        </w:rPr>
        <w:t xml:space="preserve"> - </w:t>
      </w:r>
      <w:r w:rsidR="00C95FCF">
        <w:rPr>
          <w:sz w:val="24"/>
          <w:szCs w:val="24"/>
        </w:rPr>
        <w:t>Sequence data were processed with the software package SPANDx (Sarovich et al. 2014), using the RSV genome (AF013254) as a reference</w:t>
      </w:r>
      <w:r w:rsidR="00BE6FCB">
        <w:rPr>
          <w:sz w:val="24"/>
          <w:szCs w:val="24"/>
        </w:rPr>
        <w:t xml:space="preserve"> (18)</w:t>
      </w:r>
      <w:r w:rsidR="00C95FCF">
        <w:rPr>
          <w:sz w:val="24"/>
          <w:szCs w:val="24"/>
        </w:rPr>
        <w:t xml:space="preserve">. </w:t>
      </w:r>
      <w:r w:rsidR="00311DAC" w:rsidRPr="00167AB2">
        <w:rPr>
          <w:rFonts w:cs="Helvetica"/>
          <w:sz w:val="24"/>
          <w:szCs w:val="24"/>
          <w:lang w:val="en"/>
        </w:rPr>
        <w:t>SPANDx i</w:t>
      </w:r>
      <w:r w:rsidR="00311DAC" w:rsidRPr="001461EC">
        <w:rPr>
          <w:rFonts w:cs="Helvetica"/>
          <w:sz w:val="24"/>
          <w:szCs w:val="24"/>
          <w:lang w:val="en"/>
        </w:rPr>
        <w:t>s an open-source, high-throughput, comparative genomic analysis tool for haploid organisms</w:t>
      </w:r>
      <w:r w:rsidR="00311DAC" w:rsidRPr="001461EC">
        <w:rPr>
          <w:rFonts w:ascii="Helvetica" w:hAnsi="Helvetica" w:cs="Helvetica"/>
          <w:lang w:val="en"/>
        </w:rPr>
        <w:t>. It</w:t>
      </w:r>
      <w:r w:rsidR="00936759" w:rsidRPr="001461EC">
        <w:rPr>
          <w:rFonts w:ascii="Helvetica" w:hAnsi="Helvetica" w:cs="Helvetica"/>
          <w:lang w:val="en"/>
        </w:rPr>
        <w:t xml:space="preserve"> </w:t>
      </w:r>
      <w:r w:rsidR="00936759" w:rsidRPr="001461EC">
        <w:rPr>
          <w:rFonts w:cs="Helvetica"/>
          <w:sz w:val="24"/>
          <w:szCs w:val="24"/>
          <w:lang w:val="en"/>
        </w:rPr>
        <w:t>incorporate</w:t>
      </w:r>
      <w:r w:rsidR="007660A4">
        <w:rPr>
          <w:rFonts w:cs="Helvetica"/>
          <w:sz w:val="24"/>
          <w:szCs w:val="24"/>
          <w:lang w:val="en"/>
        </w:rPr>
        <w:t>s Burrows-Wheeler Aligner (BWA)</w:t>
      </w:r>
      <w:r w:rsidR="007660A4" w:rsidRPr="001461EC">
        <w:rPr>
          <w:rFonts w:cs="Helvetica"/>
          <w:sz w:val="24"/>
          <w:szCs w:val="24"/>
          <w:lang w:val="en"/>
        </w:rPr>
        <w:t xml:space="preserve"> </w:t>
      </w:r>
      <w:r w:rsidR="00936759" w:rsidRPr="001461EC">
        <w:rPr>
          <w:rFonts w:cs="Helvetica"/>
          <w:sz w:val="24"/>
          <w:szCs w:val="24"/>
          <w:lang w:val="en"/>
        </w:rPr>
        <w:t>for r</w:t>
      </w:r>
      <w:r w:rsidR="007660A4">
        <w:rPr>
          <w:rFonts w:cs="Helvetica"/>
          <w:sz w:val="24"/>
          <w:szCs w:val="24"/>
          <w:lang w:val="en"/>
        </w:rPr>
        <w:t>ead alignment</w:t>
      </w:r>
      <w:r w:rsidR="003E320B">
        <w:rPr>
          <w:rFonts w:cs="Helvetica"/>
          <w:sz w:val="24"/>
          <w:szCs w:val="24"/>
          <w:lang w:val="en"/>
        </w:rPr>
        <w:t xml:space="preserve"> mapping</w:t>
      </w:r>
      <w:r w:rsidR="007660A4">
        <w:rPr>
          <w:rFonts w:cs="Helvetica"/>
          <w:sz w:val="24"/>
          <w:szCs w:val="24"/>
          <w:lang w:val="en"/>
        </w:rPr>
        <w:t xml:space="preserve">, SAMtools </w:t>
      </w:r>
      <w:r w:rsidR="00936759" w:rsidRPr="001461EC">
        <w:rPr>
          <w:rFonts w:cs="Helvetica"/>
          <w:sz w:val="24"/>
          <w:szCs w:val="24"/>
          <w:lang w:val="en"/>
        </w:rPr>
        <w:t>for read filtering and pa</w:t>
      </w:r>
      <w:r w:rsidR="007660A4">
        <w:rPr>
          <w:rFonts w:cs="Helvetica"/>
          <w:sz w:val="24"/>
          <w:szCs w:val="24"/>
          <w:lang w:val="en"/>
        </w:rPr>
        <w:t xml:space="preserve">rsing, BEDTools </w:t>
      </w:r>
      <w:r w:rsidR="00936759" w:rsidRPr="001461EC">
        <w:rPr>
          <w:rFonts w:cs="Helvetica"/>
          <w:sz w:val="24"/>
          <w:szCs w:val="24"/>
          <w:lang w:val="en"/>
        </w:rPr>
        <w:t>for genetic locus presence/absence (P/A) determination, Picard (</w:t>
      </w:r>
      <w:hyperlink r:id="rId8" w:history="1">
        <w:r w:rsidR="00936759" w:rsidRPr="001461EC">
          <w:rPr>
            <w:rStyle w:val="refsource"/>
            <w:rFonts w:cs="Helvetica"/>
            <w:sz w:val="24"/>
            <w:szCs w:val="24"/>
            <w:lang w:val="en"/>
          </w:rPr>
          <w:t>http://picard.sourceforge.net</w:t>
        </w:r>
      </w:hyperlink>
      <w:r w:rsidR="00936759" w:rsidRPr="001461EC">
        <w:rPr>
          <w:rFonts w:cs="Helvetica"/>
          <w:sz w:val="24"/>
          <w:szCs w:val="24"/>
          <w:lang w:val="en"/>
        </w:rPr>
        <w:t xml:space="preserve">) for data filtering, the </w:t>
      </w:r>
      <w:r w:rsidR="007660A4">
        <w:rPr>
          <w:rFonts w:cs="Helvetica"/>
          <w:sz w:val="24"/>
          <w:szCs w:val="24"/>
          <w:lang w:val="en"/>
        </w:rPr>
        <w:t>Genome Analysis Tool Kit (GATK)</w:t>
      </w:r>
      <w:r w:rsidR="007660A4" w:rsidRPr="001461EC">
        <w:rPr>
          <w:rFonts w:cs="Helvetica"/>
          <w:sz w:val="24"/>
          <w:szCs w:val="24"/>
          <w:lang w:val="en"/>
        </w:rPr>
        <w:t xml:space="preserve"> </w:t>
      </w:r>
      <w:r w:rsidR="00936759" w:rsidRPr="001461EC">
        <w:rPr>
          <w:rFonts w:cs="Helvetica"/>
          <w:sz w:val="24"/>
          <w:szCs w:val="24"/>
          <w:lang w:val="en"/>
        </w:rPr>
        <w:t xml:space="preserve">for </w:t>
      </w:r>
      <w:r w:rsidR="00257ED8">
        <w:rPr>
          <w:rFonts w:cs="Helvetica"/>
          <w:sz w:val="24"/>
          <w:szCs w:val="24"/>
          <w:lang w:val="en"/>
        </w:rPr>
        <w:t xml:space="preserve">realignment around </w:t>
      </w:r>
      <w:r w:rsidR="00257ED8" w:rsidRPr="001461EC">
        <w:rPr>
          <w:rFonts w:cs="Helvetica"/>
          <w:sz w:val="24"/>
          <w:szCs w:val="24"/>
          <w:lang w:val="en"/>
        </w:rPr>
        <w:t>insertion-del</w:t>
      </w:r>
      <w:r w:rsidR="00257ED8">
        <w:rPr>
          <w:rFonts w:cs="Helvetica"/>
          <w:sz w:val="24"/>
          <w:szCs w:val="24"/>
          <w:lang w:val="en"/>
        </w:rPr>
        <w:t xml:space="preserve">etion (indel) regions, </w:t>
      </w:r>
      <w:r w:rsidR="00936759" w:rsidRPr="001461EC">
        <w:rPr>
          <w:rFonts w:cs="Helvetica"/>
          <w:sz w:val="24"/>
          <w:szCs w:val="24"/>
          <w:lang w:val="en"/>
        </w:rPr>
        <w:t>base quality score recalibration, variant determination, data filtering and improved insertion-del</w:t>
      </w:r>
      <w:r w:rsidR="007660A4">
        <w:rPr>
          <w:rFonts w:cs="Helvetica"/>
          <w:sz w:val="24"/>
          <w:szCs w:val="24"/>
          <w:lang w:val="en"/>
        </w:rPr>
        <w:t xml:space="preserve">etion calling, VCFtools </w:t>
      </w:r>
      <w:r w:rsidR="00936759" w:rsidRPr="001461EC">
        <w:rPr>
          <w:rFonts w:cs="Helvetica"/>
          <w:sz w:val="24"/>
          <w:szCs w:val="24"/>
          <w:lang w:val="en"/>
        </w:rPr>
        <w:t xml:space="preserve">for single-nucleotide polymorphism (SNP) and indel </w:t>
      </w:r>
      <w:r w:rsidR="007660A4">
        <w:rPr>
          <w:rFonts w:cs="Helvetica"/>
          <w:sz w:val="24"/>
          <w:szCs w:val="24"/>
          <w:lang w:val="en"/>
        </w:rPr>
        <w:t xml:space="preserve">matrix construction, and SnpEff </w:t>
      </w:r>
      <w:r w:rsidR="00936759" w:rsidRPr="001461EC">
        <w:rPr>
          <w:rFonts w:cs="Helvetica"/>
          <w:sz w:val="24"/>
          <w:szCs w:val="24"/>
          <w:lang w:val="en"/>
        </w:rPr>
        <w:t>for variant annotation</w:t>
      </w:r>
      <w:r w:rsidR="00B94971">
        <w:rPr>
          <w:rFonts w:cs="Helvetica"/>
          <w:sz w:val="24"/>
          <w:szCs w:val="24"/>
          <w:lang w:val="en"/>
        </w:rPr>
        <w:t xml:space="preserve"> </w:t>
      </w:r>
      <w:r w:rsidR="00B94971">
        <w:rPr>
          <w:rFonts w:cs="Helvetica"/>
          <w:sz w:val="24"/>
          <w:szCs w:val="24"/>
          <w:lang w:val="en"/>
        </w:rPr>
        <w:fldChar w:fldCharType="begin">
          <w:fldData xml:space="preserve">PEVuZE5vdGU+PENpdGU+PEF1dGhvcj5EYW5lY2VrPC9BdXRob3I+PFllYXI+MjAxMTwvWWVhcj48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</w:fldData>
        </w:fldChar>
      </w:r>
      <w:r w:rsidR="00B94971">
        <w:rPr>
          <w:rFonts w:cs="Helvetica"/>
          <w:sz w:val="24"/>
          <w:szCs w:val="24"/>
          <w:lang w:val="en"/>
        </w:rPr>
        <w:instrText xml:space="preserve"> ADDIN EN.CITE </w:instrText>
      </w:r>
      <w:r w:rsidR="00B94971">
        <w:rPr>
          <w:rFonts w:cs="Helvetica"/>
          <w:sz w:val="24"/>
          <w:szCs w:val="24"/>
          <w:lang w:val="en"/>
        </w:rPr>
        <w:fldChar w:fldCharType="begin">
          <w:fldData xml:space="preserve">PEVuZE5vdGU+PENpdGU+PEF1dGhvcj5EYW5lY2VrPC9BdXRob3I+PFllYXI+MjAxMTwvWWVhcj48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</w:fldData>
        </w:fldChar>
      </w:r>
      <w:r w:rsidR="00B94971">
        <w:rPr>
          <w:rFonts w:cs="Helvetica"/>
          <w:sz w:val="24"/>
          <w:szCs w:val="24"/>
          <w:lang w:val="en"/>
        </w:rPr>
        <w:instrText xml:space="preserve"> ADDIN EN.CITE.DATA </w:instrText>
      </w:r>
      <w:r w:rsidR="00B94971">
        <w:rPr>
          <w:rFonts w:cs="Helvetica"/>
          <w:sz w:val="24"/>
          <w:szCs w:val="24"/>
          <w:lang w:val="en"/>
        </w:rPr>
      </w:r>
      <w:r w:rsidR="00B94971">
        <w:rPr>
          <w:rFonts w:cs="Helvetica"/>
          <w:sz w:val="24"/>
          <w:szCs w:val="24"/>
          <w:lang w:val="en"/>
        </w:rPr>
        <w:fldChar w:fldCharType="end"/>
      </w:r>
      <w:r w:rsidR="00B94971">
        <w:rPr>
          <w:rFonts w:cs="Helvetica"/>
          <w:sz w:val="24"/>
          <w:szCs w:val="24"/>
          <w:lang w:val="en"/>
        </w:rPr>
      </w:r>
      <w:r w:rsidR="00B94971">
        <w:rPr>
          <w:rFonts w:cs="Helvetica"/>
          <w:sz w:val="24"/>
          <w:szCs w:val="24"/>
          <w:lang w:val="en"/>
        </w:rPr>
        <w:fldChar w:fldCharType="separate"/>
      </w:r>
      <w:r w:rsidR="00B94971">
        <w:rPr>
          <w:rFonts w:cs="Helvetica"/>
          <w:noProof/>
          <w:sz w:val="24"/>
          <w:szCs w:val="24"/>
          <w:lang w:val="en"/>
        </w:rPr>
        <w:t>(1</w:t>
      </w:r>
      <w:r w:rsidR="00BE6FCB">
        <w:rPr>
          <w:rFonts w:cs="Helvetica"/>
          <w:noProof/>
          <w:sz w:val="24"/>
          <w:szCs w:val="24"/>
          <w:lang w:val="en"/>
        </w:rPr>
        <w:t>9</w:t>
      </w:r>
      <w:r w:rsidR="00B94971">
        <w:rPr>
          <w:rFonts w:cs="Helvetica"/>
          <w:noProof/>
          <w:sz w:val="24"/>
          <w:szCs w:val="24"/>
          <w:lang w:val="en"/>
        </w:rPr>
        <w:t>-24)</w:t>
      </w:r>
      <w:r w:rsidR="00B94971">
        <w:rPr>
          <w:rFonts w:cs="Helvetica"/>
          <w:sz w:val="24"/>
          <w:szCs w:val="24"/>
          <w:lang w:val="en"/>
        </w:rPr>
        <w:fldChar w:fldCharType="end"/>
      </w:r>
      <w:r w:rsidR="00936759" w:rsidRPr="001461EC">
        <w:rPr>
          <w:rFonts w:cs="Helvetica"/>
          <w:sz w:val="24"/>
          <w:szCs w:val="24"/>
          <w:lang w:val="en"/>
        </w:rPr>
        <w:t xml:space="preserve">. </w:t>
      </w:r>
      <w:r w:rsidR="00BE6FCB">
        <w:rPr>
          <w:sz w:val="24"/>
          <w:szCs w:val="24"/>
        </w:rPr>
        <w:t>Coverage of the reference genome by the reads from the samples ranged from 97% to 99%. SPANDx analysis was performed in UIC’s Center for Research Informatics (CRI).</w:t>
      </w:r>
    </w:p>
    <w:p w14:paraId="59F3F9C2" w14:textId="4F5D0291" w:rsidR="00213CD6" w:rsidRPr="00213CD6" w:rsidRDefault="007660A4" w:rsidP="00213CD6">
      <w:pPr>
        <w:spacing w:line="480" w:lineRule="auto"/>
        <w:rPr>
          <w:sz w:val="24"/>
          <w:szCs w:val="24"/>
        </w:rPr>
      </w:pPr>
      <w:r>
        <w:rPr>
          <w:sz w:val="24"/>
          <w:szCs w:val="24"/>
        </w:rPr>
        <w:t xml:space="preserve">    </w:t>
      </w:r>
      <w:r w:rsidR="00213CD6" w:rsidRPr="00213CD6">
        <w:rPr>
          <w:sz w:val="24"/>
          <w:szCs w:val="24"/>
        </w:rPr>
        <w:t xml:space="preserve">The final output from the SPANDx pipeline was used for phylogenetic analyses, based on genomic positions which varied in at least one of the 24 genomes compared. A total of 244 positions were identified and used for phylogeny, employing neighbor-joining (NJ), maximum likelihood and Bayesian analyses. </w:t>
      </w:r>
      <w:r w:rsidR="00D17C50">
        <w:rPr>
          <w:sz w:val="24"/>
          <w:szCs w:val="24"/>
        </w:rPr>
        <w:t>A n</w:t>
      </w:r>
      <w:r w:rsidR="00213CD6" w:rsidRPr="00213CD6">
        <w:rPr>
          <w:sz w:val="24"/>
          <w:szCs w:val="24"/>
        </w:rPr>
        <w:t>eighbor-joining phylogenetic tree</w:t>
      </w:r>
      <w:r w:rsidR="00D17C50">
        <w:rPr>
          <w:sz w:val="24"/>
          <w:szCs w:val="24"/>
        </w:rPr>
        <w:t xml:space="preserve"> was</w:t>
      </w:r>
      <w:r w:rsidR="00213CD6" w:rsidRPr="00213CD6">
        <w:rPr>
          <w:sz w:val="24"/>
          <w:szCs w:val="24"/>
        </w:rPr>
        <w:t xml:space="preserve"> constructed with aligned sequences</w:t>
      </w:r>
      <w:r w:rsidR="00D17C50">
        <w:rPr>
          <w:sz w:val="24"/>
          <w:szCs w:val="24"/>
        </w:rPr>
        <w:t xml:space="preserve">; the scale of </w:t>
      </w:r>
      <w:r w:rsidR="009F44C1">
        <w:rPr>
          <w:sz w:val="24"/>
          <w:szCs w:val="24"/>
        </w:rPr>
        <w:t>analysis</w:t>
      </w:r>
      <w:r w:rsidR="00213CD6" w:rsidRPr="00213CD6">
        <w:rPr>
          <w:sz w:val="24"/>
          <w:szCs w:val="24"/>
        </w:rPr>
        <w:t xml:space="preserve"> </w:t>
      </w:r>
      <w:r w:rsidR="009F44C1">
        <w:rPr>
          <w:sz w:val="24"/>
          <w:szCs w:val="24"/>
        </w:rPr>
        <w:t>is</w:t>
      </w:r>
      <w:r w:rsidR="00213CD6" w:rsidRPr="00213CD6">
        <w:rPr>
          <w:sz w:val="24"/>
          <w:szCs w:val="24"/>
        </w:rPr>
        <w:t xml:space="preserve"> the number of base differences per sequence (out of 244 positions). In addition, an initial tree for the heuristic search was obtained automatically by applying NJ and BioNJ algorithms to a matrix of pairwise distances estimated using the Maximum Composite Likelihood (MCL) approach, and then selecting the topology with superior log likelihood value. The robustness of both NJ and MCL inferred tree topologies was evaluated by 1000 bootstrap re-samplings of the data. The phylogenetic trees were compared, and nodes </w:t>
      </w:r>
      <w:r w:rsidR="00213CD6" w:rsidRPr="00213CD6">
        <w:rPr>
          <w:sz w:val="24"/>
          <w:szCs w:val="24"/>
        </w:rPr>
        <w:lastRenderedPageBreak/>
        <w:t xml:space="preserve">that were not supported by bootstrap values of 70 % or higher for at least one of the methods were treated as polytomies. In addition, Bayesian analyses were performed on the aligned sequence data by running five simultaneous chains (four heated, one cold) for one million generations, sampling every 1000 generations. The selected model was the general time reversible (GTR) using empirical base frequencies and estimating the shape of the gamma distribution and proportion of invariant sites from the data. A resulting 50 % majority-rule consensus tree (after discarding the burn-in of 25 % of the generations) was determined to calculate the posterior probabilities for each node. In all cases, the split-differential at 1 million generations was below 0.01. NJ and MCL phylogenetic analyses were performed using the software package MEGA6 </w:t>
      </w:r>
      <w:r w:rsidR="00706740">
        <w:rPr>
          <w:sz w:val="24"/>
          <w:szCs w:val="24"/>
        </w:rPr>
        <w:fldChar w:fldCharType="begin"/>
      </w:r>
      <w:r w:rsidR="00706740">
        <w:rPr>
          <w:sz w:val="24"/>
          <w:szCs w:val="24"/>
        </w:rPr>
        <w:instrText xml:space="preserve"> ADDIN EN.CITE &lt;EndNote&gt;&lt;Cite&gt;&lt;Author&gt;Tamura&lt;/Author&gt;&lt;Year&gt;2013&lt;/Year&gt;&lt;RecNum&gt;27&lt;/RecNum&gt;&lt;DisplayText&gt;(25)&lt;/DisplayText&gt;&lt;record&gt;&lt;rec-number&gt;27&lt;/rec-number&gt;&lt;foreign-keys&gt;&lt;key app="EN" db-id="wapddtxtxz009neff03v0daortx0etr9fpxs" timestamp="1485192436"&gt;27&lt;/key&gt;&lt;/foreign-keys&gt;&lt;ref-type name="Journal Article"&gt;17&lt;/ref-type&gt;&lt;contributors&gt;&lt;authors&gt;&lt;author&gt;Tamura, K.&lt;/author&gt;&lt;author&gt;Stecher, G.&lt;/author&gt;&lt;author&gt;Peterson, D.&lt;/author&gt;&lt;author&gt;Filipski, A.&lt;/author&gt;&lt;author&gt;Kumar, S.&lt;/author&gt;&lt;/authors&gt;&lt;/contributors&gt;&lt;auth-address&gt;Research Center for Genomics and Bioinformatics, Tokyo Metropolitan University, Hachioji, Tokyo, Japan.&lt;/auth-address&gt;&lt;titles&gt;&lt;title&gt;MEGA6: Molecular Evolutionary Genetics Analysis version 6.0&lt;/title&gt;&lt;secondary-title&gt;Mol Biol Evol&lt;/secondary-title&gt;&lt;/titles&gt;&lt;periodical&gt;&lt;full-title&gt;Mol Biol Evol&lt;/full-title&gt;&lt;/periodical&gt;&lt;pages&gt;2725-9&lt;/pages&gt;&lt;volume&gt;30&lt;/volume&gt;&lt;number&gt;12&lt;/number&gt;&lt;keywords&gt;&lt;keyword&gt;Algorithms&lt;/keyword&gt;&lt;keyword&gt;Databases, Genetic&lt;/keyword&gt;&lt;keyword&gt;*Evolution, Molecular&lt;/keyword&gt;&lt;keyword&gt;Internet&lt;/keyword&gt;&lt;keyword&gt;Phylogeny&lt;/keyword&gt;&lt;keyword&gt;*Software&lt;/keyword&gt;&lt;keyword&gt;*User-Computer Interface&lt;/keyword&gt;&lt;keyword&gt;relaxed clocks&lt;/keyword&gt;&lt;keyword&gt;software&lt;/keyword&gt;&lt;/keywords&gt;&lt;dates&gt;&lt;year&gt;2013&lt;/year&gt;&lt;pub-dates&gt;&lt;date&gt;Dec&lt;/date&gt;&lt;/pub-dates&gt;&lt;/dates&gt;&lt;isbn&gt;1537-1719 (Electronic)&amp;#xD;0737-4038 (Linking)&lt;/isbn&gt;&lt;accession-num&gt;24132122&lt;/accession-num&gt;&lt;urls&gt;&lt;related-urls&gt;&lt;url&gt;https://www.ncbi.nlm.nih.gov/pubmed/24132122&lt;/url&gt;&lt;/related-urls&gt;&lt;/urls&gt;&lt;custom2&gt;PMC3840312&lt;/custom2&gt;&lt;electronic-resource-num&gt;10.1093/molbev/mst197&lt;/electronic-resource-num&gt;&lt;/record&gt;&lt;/Cite&gt;&lt;/EndNote&gt;</w:instrText>
      </w:r>
      <w:r w:rsidR="00706740">
        <w:rPr>
          <w:sz w:val="24"/>
          <w:szCs w:val="24"/>
        </w:rPr>
        <w:fldChar w:fldCharType="separate"/>
      </w:r>
      <w:r w:rsidR="00706740">
        <w:rPr>
          <w:noProof/>
          <w:sz w:val="24"/>
          <w:szCs w:val="24"/>
        </w:rPr>
        <w:t>(25)</w:t>
      </w:r>
      <w:r w:rsidR="00706740">
        <w:rPr>
          <w:sz w:val="24"/>
          <w:szCs w:val="24"/>
        </w:rPr>
        <w:fldChar w:fldCharType="end"/>
      </w:r>
      <w:r w:rsidR="00213CD6" w:rsidRPr="00213CD6">
        <w:rPr>
          <w:sz w:val="24"/>
          <w:szCs w:val="24"/>
        </w:rPr>
        <w:t xml:space="preserve">, and Bayesian analyses were performed using the software package MrBayes v3.1.2 </w:t>
      </w:r>
      <w:r w:rsidR="00706740">
        <w:rPr>
          <w:sz w:val="24"/>
          <w:szCs w:val="24"/>
        </w:rPr>
        <w:fldChar w:fldCharType="begin"/>
      </w:r>
      <w:r w:rsidR="00706740">
        <w:rPr>
          <w:sz w:val="24"/>
          <w:szCs w:val="24"/>
        </w:rPr>
        <w:instrText xml:space="preserve"> ADDIN EN.CITE &lt;EndNote&gt;&lt;Cite&gt;&lt;Author&gt;Ronquist&lt;/Author&gt;&lt;Year&gt;2003&lt;/Year&gt;&lt;RecNum&gt;28&lt;/RecNum&gt;&lt;DisplayText&gt;(26)&lt;/DisplayText&gt;&lt;record&gt;&lt;rec-number&gt;28&lt;/rec-number&gt;&lt;foreign-keys&gt;&lt;key app="EN" db-id="wapddtxtxz009neff03v0daortx0etr9fpxs" timestamp="1485192492"&gt;28&lt;/key&gt;&lt;/foreign-keys&gt;&lt;ref-type name="Journal Article"&gt;17&lt;/ref-type&gt;&lt;contributors&gt;&lt;authors&gt;&lt;author&gt;Ronquist, F.&lt;/author&gt;&lt;author&gt;Huelsenbeck, J. P.&lt;/author&gt;&lt;/authors&gt;&lt;/contributors&gt;&lt;auth-address&gt;Department of Systematic Zoology, Evolutionary Biology Centre, Uppsala University, Norbyv. 18D, SE-752 36 Uppsala, Sweden. fredrik.ronquist@ebc.uu.se&lt;/auth-address&gt;&lt;titles&gt;&lt;title&gt;MrBayes 3: Bayesian phylogenetic inference under mixed models&lt;/title&gt;&lt;secondary-title&gt;Bioinformatics&lt;/secondary-title&gt;&lt;/titles&gt;&lt;periodical&gt;&lt;full-title&gt;Bioinformatics&lt;/full-title&gt;&lt;/periodical&gt;&lt;pages&gt;1572-4&lt;/pages&gt;&lt;volume&gt;19&lt;/volume&gt;&lt;number&gt;12&lt;/number&gt;&lt;keywords&gt;&lt;keyword&gt;*Algorithms&lt;/keyword&gt;&lt;keyword&gt;Bayes Theorem&lt;/keyword&gt;&lt;keyword&gt;*Evolution, Molecular&lt;/keyword&gt;&lt;keyword&gt;Gene Expression Profiling/*methods&lt;/keyword&gt;&lt;keyword&gt;*Models, Genetic&lt;/keyword&gt;&lt;keyword&gt;*Models, Statistical&lt;/keyword&gt;&lt;keyword&gt;*Phylogeny&lt;/keyword&gt;&lt;keyword&gt;Sequence Alignment/*methods&lt;/keyword&gt;&lt;keyword&gt;Sequence Homology&lt;/keyword&gt;&lt;keyword&gt;Software&lt;/keyword&gt;&lt;keyword&gt;Stochastic Processes&lt;/keyword&gt;&lt;/keywords&gt;&lt;dates&gt;&lt;year&gt;2003&lt;/year&gt;&lt;pub-dates&gt;&lt;date&gt;Aug 12&lt;/date&gt;&lt;/pub-dates&gt;&lt;/dates&gt;&lt;isbn&gt;1367-4803 (Print)&amp;#xD;1367-4803 (Linking)&lt;/isbn&gt;&lt;accession-num&gt;12912839&lt;/accession-num&gt;&lt;urls&gt;&lt;related-urls&gt;&lt;url&gt;https://www.ncbi.nlm.nih.gov/pubmed/12912839&lt;/url&gt;&lt;/related-urls&gt;&lt;/urls&gt;&lt;/record&gt;&lt;/Cite&gt;&lt;/EndNote&gt;</w:instrText>
      </w:r>
      <w:r w:rsidR="00706740">
        <w:rPr>
          <w:sz w:val="24"/>
          <w:szCs w:val="24"/>
        </w:rPr>
        <w:fldChar w:fldCharType="separate"/>
      </w:r>
      <w:r w:rsidR="00706740">
        <w:rPr>
          <w:noProof/>
          <w:sz w:val="24"/>
          <w:szCs w:val="24"/>
        </w:rPr>
        <w:t>(26)</w:t>
      </w:r>
      <w:r w:rsidR="00706740">
        <w:rPr>
          <w:sz w:val="24"/>
          <w:szCs w:val="24"/>
        </w:rPr>
        <w:fldChar w:fldCharType="end"/>
      </w:r>
      <w:r w:rsidR="00213CD6" w:rsidRPr="00213CD6">
        <w:rPr>
          <w:sz w:val="24"/>
          <w:szCs w:val="24"/>
        </w:rPr>
        <w:t>.</w:t>
      </w:r>
    </w:p>
    <w:p w14:paraId="1FFB4C8B" w14:textId="4A7404A3" w:rsidR="00936759" w:rsidRDefault="00FA0437" w:rsidP="005A4F9F">
      <w:pPr>
        <w:spacing w:line="480" w:lineRule="auto"/>
        <w:rPr>
          <w:b/>
          <w:sz w:val="24"/>
          <w:szCs w:val="24"/>
        </w:rPr>
      </w:pPr>
      <w:r w:rsidRPr="00FA0437">
        <w:rPr>
          <w:b/>
          <w:sz w:val="24"/>
          <w:szCs w:val="24"/>
        </w:rPr>
        <w:t>Result</w:t>
      </w:r>
      <w:r>
        <w:rPr>
          <w:b/>
          <w:sz w:val="24"/>
          <w:szCs w:val="24"/>
        </w:rPr>
        <w:t>s</w:t>
      </w:r>
      <w:r w:rsidR="00CF7491">
        <w:rPr>
          <w:b/>
          <w:sz w:val="24"/>
          <w:szCs w:val="24"/>
        </w:rPr>
        <w:t xml:space="preserve"> and Discussion</w:t>
      </w:r>
    </w:p>
    <w:p w14:paraId="6A178822" w14:textId="3D705181" w:rsidR="00404BD8" w:rsidRDefault="00DB733D" w:rsidP="007A3850">
      <w:pPr>
        <w:spacing w:line="480" w:lineRule="auto"/>
        <w:rPr>
          <w:sz w:val="24"/>
          <w:szCs w:val="24"/>
        </w:rPr>
      </w:pPr>
      <w:r w:rsidRPr="00DB733D">
        <w:rPr>
          <w:i/>
          <w:sz w:val="24"/>
          <w:szCs w:val="24"/>
        </w:rPr>
        <w:t>Genome phylogeny analysis</w:t>
      </w:r>
      <w:r>
        <w:rPr>
          <w:sz w:val="24"/>
          <w:szCs w:val="24"/>
        </w:rPr>
        <w:t xml:space="preserve"> </w:t>
      </w:r>
      <w:r w:rsidR="00C17B0F">
        <w:rPr>
          <w:sz w:val="24"/>
          <w:szCs w:val="24"/>
        </w:rPr>
        <w:t>–</w:t>
      </w:r>
      <w:r>
        <w:rPr>
          <w:sz w:val="24"/>
          <w:szCs w:val="24"/>
        </w:rPr>
        <w:t xml:space="preserve"> </w:t>
      </w:r>
      <w:r w:rsidR="00741B47">
        <w:rPr>
          <w:sz w:val="24"/>
          <w:szCs w:val="24"/>
        </w:rPr>
        <w:t>Sixteen of 1</w:t>
      </w:r>
      <w:r w:rsidR="00404BD8">
        <w:rPr>
          <w:sz w:val="24"/>
          <w:szCs w:val="24"/>
        </w:rPr>
        <w:t>9</w:t>
      </w:r>
      <w:r w:rsidR="00741B47">
        <w:rPr>
          <w:sz w:val="24"/>
          <w:szCs w:val="24"/>
        </w:rPr>
        <w:t xml:space="preserve"> </w:t>
      </w:r>
      <w:r w:rsidR="00741B47" w:rsidRPr="000201B4">
        <w:rPr>
          <w:color w:val="2E2E2E"/>
          <w:sz w:val="24"/>
          <w:szCs w:val="24"/>
        </w:rPr>
        <w:t>nasopharyngeal</w:t>
      </w:r>
      <w:r w:rsidR="00741B47">
        <w:rPr>
          <w:sz w:val="24"/>
          <w:szCs w:val="24"/>
        </w:rPr>
        <w:t xml:space="preserve"> samples generated sufficient RSV PCR product for sequencing. </w:t>
      </w:r>
      <w:r w:rsidR="00212433">
        <w:rPr>
          <w:sz w:val="24"/>
          <w:szCs w:val="24"/>
        </w:rPr>
        <w:t xml:space="preserve">Eleven samples were from patients </w:t>
      </w:r>
      <w:r w:rsidR="0038485F">
        <w:rPr>
          <w:sz w:val="24"/>
          <w:szCs w:val="24"/>
        </w:rPr>
        <w:t xml:space="preserve">(R1, R2, R5, R8, R10, R11, R12, R13, R14, R15, R16) </w:t>
      </w:r>
      <w:r w:rsidR="00212433">
        <w:rPr>
          <w:sz w:val="24"/>
          <w:szCs w:val="24"/>
        </w:rPr>
        <w:t xml:space="preserve">and five samples </w:t>
      </w:r>
      <w:r w:rsidR="0038485F">
        <w:rPr>
          <w:sz w:val="24"/>
          <w:szCs w:val="24"/>
        </w:rPr>
        <w:t xml:space="preserve">(R3, R4, R6, R7, R9) </w:t>
      </w:r>
      <w:r w:rsidR="00212433">
        <w:rPr>
          <w:sz w:val="24"/>
          <w:szCs w:val="24"/>
        </w:rPr>
        <w:t>were collected from healthcare works</w:t>
      </w:r>
      <w:r w:rsidR="00256F42">
        <w:rPr>
          <w:sz w:val="24"/>
          <w:szCs w:val="24"/>
        </w:rPr>
        <w:t xml:space="preserve"> (HCWs)</w:t>
      </w:r>
      <w:r w:rsidR="00212433">
        <w:rPr>
          <w:sz w:val="24"/>
          <w:szCs w:val="24"/>
        </w:rPr>
        <w:t xml:space="preserve"> who </w:t>
      </w:r>
      <w:r w:rsidR="008E4E2E">
        <w:rPr>
          <w:sz w:val="24"/>
          <w:szCs w:val="24"/>
        </w:rPr>
        <w:t xml:space="preserve">were in contact with </w:t>
      </w:r>
      <w:r w:rsidR="00212433">
        <w:rPr>
          <w:sz w:val="24"/>
          <w:szCs w:val="24"/>
        </w:rPr>
        <w:t>the RSV positive patients</w:t>
      </w:r>
      <w:r w:rsidR="00256F42">
        <w:rPr>
          <w:sz w:val="24"/>
          <w:szCs w:val="24"/>
        </w:rPr>
        <w:t xml:space="preserve"> during the outbreak</w:t>
      </w:r>
      <w:r w:rsidR="00212433">
        <w:rPr>
          <w:sz w:val="24"/>
          <w:szCs w:val="24"/>
        </w:rPr>
        <w:t xml:space="preserve">. </w:t>
      </w:r>
      <w:r w:rsidR="00404BD8">
        <w:rPr>
          <w:sz w:val="24"/>
          <w:szCs w:val="24"/>
        </w:rPr>
        <w:t xml:space="preserve">A viral </w:t>
      </w:r>
      <w:r w:rsidR="00FE382E">
        <w:rPr>
          <w:sz w:val="24"/>
          <w:szCs w:val="24"/>
        </w:rPr>
        <w:t>WGS</w:t>
      </w:r>
      <w:r w:rsidR="00C17B0F">
        <w:rPr>
          <w:sz w:val="24"/>
          <w:szCs w:val="24"/>
        </w:rPr>
        <w:t xml:space="preserve"> strategy</w:t>
      </w:r>
      <w:r w:rsidR="00404BD8">
        <w:rPr>
          <w:sz w:val="24"/>
          <w:szCs w:val="24"/>
        </w:rPr>
        <w:t>, based on PCR amplification followed by shotgun sequencing,</w:t>
      </w:r>
      <w:r w:rsidR="00C17B0F">
        <w:rPr>
          <w:sz w:val="24"/>
          <w:szCs w:val="24"/>
        </w:rPr>
        <w:t xml:space="preserve"> was used to determine the phylogenetic relatedness of the 1</w:t>
      </w:r>
      <w:r w:rsidR="008E4E2E">
        <w:rPr>
          <w:sz w:val="24"/>
          <w:szCs w:val="24"/>
        </w:rPr>
        <w:t>6</w:t>
      </w:r>
      <w:r w:rsidR="00C17B0F">
        <w:rPr>
          <w:sz w:val="24"/>
          <w:szCs w:val="24"/>
        </w:rPr>
        <w:t xml:space="preserve"> RSV strains from the suspected outbreak cluster</w:t>
      </w:r>
      <w:r w:rsidR="00404BD8">
        <w:rPr>
          <w:sz w:val="24"/>
          <w:szCs w:val="24"/>
        </w:rPr>
        <w:t xml:space="preserve"> and </w:t>
      </w:r>
      <w:r w:rsidR="00D35014">
        <w:rPr>
          <w:sz w:val="24"/>
          <w:szCs w:val="24"/>
        </w:rPr>
        <w:t>8</w:t>
      </w:r>
      <w:r w:rsidR="00C17B0F">
        <w:rPr>
          <w:sz w:val="24"/>
          <w:szCs w:val="24"/>
        </w:rPr>
        <w:t xml:space="preserve"> </w:t>
      </w:r>
      <w:r w:rsidR="00404BD8">
        <w:rPr>
          <w:sz w:val="24"/>
          <w:szCs w:val="24"/>
        </w:rPr>
        <w:t xml:space="preserve">strains </w:t>
      </w:r>
      <w:r w:rsidR="0038485F">
        <w:rPr>
          <w:sz w:val="24"/>
          <w:szCs w:val="24"/>
        </w:rPr>
        <w:t xml:space="preserve">(RC1 to RC8) </w:t>
      </w:r>
      <w:r w:rsidR="00404BD8">
        <w:rPr>
          <w:sz w:val="24"/>
          <w:szCs w:val="24"/>
        </w:rPr>
        <w:t xml:space="preserve">amplified from </w:t>
      </w:r>
      <w:r w:rsidR="00D815AE">
        <w:rPr>
          <w:sz w:val="24"/>
          <w:szCs w:val="24"/>
        </w:rPr>
        <w:t>out</w:t>
      </w:r>
      <w:r w:rsidR="00404BD8">
        <w:rPr>
          <w:sz w:val="24"/>
          <w:szCs w:val="24"/>
        </w:rPr>
        <w:t>patient samples.</w:t>
      </w:r>
      <w:r w:rsidR="001E5CC6">
        <w:rPr>
          <w:sz w:val="24"/>
          <w:szCs w:val="24"/>
        </w:rPr>
        <w:t xml:space="preserve"> </w:t>
      </w:r>
    </w:p>
    <w:p w14:paraId="06B43D9A" w14:textId="13345BDB" w:rsidR="00357661" w:rsidRDefault="00FE382E" w:rsidP="007A3850">
      <w:pPr>
        <w:spacing w:line="480" w:lineRule="auto"/>
        <w:rPr>
          <w:sz w:val="24"/>
          <w:szCs w:val="24"/>
        </w:rPr>
      </w:pPr>
      <w:r>
        <w:rPr>
          <w:sz w:val="24"/>
          <w:szCs w:val="24"/>
        </w:rPr>
        <w:t xml:space="preserve">     </w:t>
      </w:r>
      <w:r w:rsidR="00D815AE">
        <w:rPr>
          <w:sz w:val="24"/>
          <w:szCs w:val="24"/>
        </w:rPr>
        <w:t>P</w:t>
      </w:r>
      <w:r w:rsidR="00D35014">
        <w:rPr>
          <w:sz w:val="24"/>
          <w:szCs w:val="24"/>
        </w:rPr>
        <w:t xml:space="preserve">hylogenetic analysis </w:t>
      </w:r>
      <w:r w:rsidR="007B334F">
        <w:rPr>
          <w:sz w:val="24"/>
          <w:szCs w:val="24"/>
        </w:rPr>
        <w:t xml:space="preserve">identified </w:t>
      </w:r>
      <w:r w:rsidR="0038485F">
        <w:rPr>
          <w:sz w:val="24"/>
          <w:szCs w:val="24"/>
        </w:rPr>
        <w:t xml:space="preserve">a cluster of 11 </w:t>
      </w:r>
      <w:r w:rsidR="007B334F">
        <w:rPr>
          <w:sz w:val="24"/>
          <w:szCs w:val="24"/>
        </w:rPr>
        <w:t>RSV strains</w:t>
      </w:r>
      <w:r w:rsidR="002A41C1">
        <w:rPr>
          <w:sz w:val="24"/>
          <w:szCs w:val="24"/>
        </w:rPr>
        <w:t xml:space="preserve"> with</w:t>
      </w:r>
      <w:r w:rsidR="007B334F">
        <w:rPr>
          <w:sz w:val="24"/>
          <w:szCs w:val="24"/>
        </w:rPr>
        <w:t xml:space="preserve"> identical genome</w:t>
      </w:r>
      <w:r>
        <w:rPr>
          <w:sz w:val="24"/>
          <w:szCs w:val="24"/>
        </w:rPr>
        <w:t xml:space="preserve"> </w:t>
      </w:r>
      <w:r w:rsidR="005C6593">
        <w:rPr>
          <w:sz w:val="24"/>
          <w:szCs w:val="24"/>
        </w:rPr>
        <w:t>(Fig.</w:t>
      </w:r>
      <w:r w:rsidR="001E5CC6">
        <w:rPr>
          <w:sz w:val="24"/>
          <w:szCs w:val="24"/>
        </w:rPr>
        <w:t xml:space="preserve"> </w:t>
      </w:r>
      <w:r w:rsidR="005C6593">
        <w:rPr>
          <w:sz w:val="24"/>
          <w:szCs w:val="24"/>
        </w:rPr>
        <w:t xml:space="preserve">1). </w:t>
      </w:r>
      <w:r w:rsidR="007B334F">
        <w:rPr>
          <w:sz w:val="24"/>
          <w:szCs w:val="24"/>
        </w:rPr>
        <w:t xml:space="preserve">These strains were recovered from eight patients (R1, R2, R5, R8, R10, R12, R14, R15) and three </w:t>
      </w:r>
      <w:r w:rsidR="007B334F">
        <w:rPr>
          <w:sz w:val="24"/>
          <w:szCs w:val="24"/>
        </w:rPr>
        <w:lastRenderedPageBreak/>
        <w:t xml:space="preserve">HCWs (R4, R6, R9). </w:t>
      </w:r>
      <w:r w:rsidR="00FD7952">
        <w:rPr>
          <w:sz w:val="24"/>
          <w:szCs w:val="24"/>
        </w:rPr>
        <w:t>The rest of patients</w:t>
      </w:r>
      <w:r w:rsidR="000655A8">
        <w:rPr>
          <w:sz w:val="24"/>
          <w:szCs w:val="24"/>
        </w:rPr>
        <w:t xml:space="preserve">, </w:t>
      </w:r>
      <w:r w:rsidR="002C5C0E">
        <w:rPr>
          <w:sz w:val="24"/>
          <w:szCs w:val="24"/>
        </w:rPr>
        <w:t>including</w:t>
      </w:r>
      <w:r w:rsidR="000655A8">
        <w:rPr>
          <w:sz w:val="24"/>
          <w:szCs w:val="24"/>
        </w:rPr>
        <w:t xml:space="preserve"> R11, R13, R16, and two HCWs</w:t>
      </w:r>
      <w:r w:rsidR="00FD7952">
        <w:rPr>
          <w:sz w:val="24"/>
          <w:szCs w:val="24"/>
        </w:rPr>
        <w:t xml:space="preserve"> </w:t>
      </w:r>
      <w:r w:rsidR="000655A8">
        <w:rPr>
          <w:sz w:val="24"/>
          <w:szCs w:val="24"/>
        </w:rPr>
        <w:t xml:space="preserve">(R3 and R7) </w:t>
      </w:r>
      <w:r w:rsidR="00FD7952">
        <w:rPr>
          <w:sz w:val="24"/>
          <w:szCs w:val="24"/>
        </w:rPr>
        <w:t>in</w:t>
      </w:r>
      <w:r w:rsidR="007B334F">
        <w:rPr>
          <w:sz w:val="24"/>
          <w:szCs w:val="24"/>
        </w:rPr>
        <w:t>volved in</w:t>
      </w:r>
      <w:r w:rsidR="00FD7952">
        <w:rPr>
          <w:sz w:val="24"/>
          <w:szCs w:val="24"/>
        </w:rPr>
        <w:t xml:space="preserve"> the outbreak</w:t>
      </w:r>
      <w:r w:rsidR="000655A8">
        <w:rPr>
          <w:sz w:val="24"/>
          <w:szCs w:val="24"/>
        </w:rPr>
        <w:t xml:space="preserve"> </w:t>
      </w:r>
      <w:r w:rsidR="00FD7952">
        <w:rPr>
          <w:sz w:val="24"/>
          <w:szCs w:val="24"/>
        </w:rPr>
        <w:t>were infected with unrelated strains.</w:t>
      </w:r>
      <w:r w:rsidR="00E52EC3">
        <w:rPr>
          <w:sz w:val="24"/>
          <w:szCs w:val="24"/>
        </w:rPr>
        <w:t xml:space="preserve"> </w:t>
      </w:r>
      <w:r w:rsidR="002C5C0E">
        <w:rPr>
          <w:sz w:val="24"/>
          <w:szCs w:val="24"/>
        </w:rPr>
        <w:t>As expected, t</w:t>
      </w:r>
      <w:r w:rsidR="00933B0D">
        <w:rPr>
          <w:sz w:val="24"/>
          <w:szCs w:val="24"/>
        </w:rPr>
        <w:t xml:space="preserve">he </w:t>
      </w:r>
      <w:r w:rsidR="002C5C0E">
        <w:rPr>
          <w:sz w:val="24"/>
          <w:szCs w:val="24"/>
        </w:rPr>
        <w:t xml:space="preserve">eight </w:t>
      </w:r>
      <w:r w:rsidR="00933B0D">
        <w:rPr>
          <w:sz w:val="24"/>
          <w:szCs w:val="24"/>
        </w:rPr>
        <w:t>RSV strains (RC1 to RC8)</w:t>
      </w:r>
      <w:r w:rsidR="006F59A9">
        <w:rPr>
          <w:sz w:val="24"/>
          <w:szCs w:val="24"/>
        </w:rPr>
        <w:t xml:space="preserve"> recovered from the out</w:t>
      </w:r>
      <w:r w:rsidR="008F51BA">
        <w:rPr>
          <w:sz w:val="24"/>
          <w:szCs w:val="24"/>
        </w:rPr>
        <w:t xml:space="preserve">patients </w:t>
      </w:r>
      <w:r w:rsidR="00933B0D">
        <w:rPr>
          <w:sz w:val="24"/>
          <w:szCs w:val="24"/>
        </w:rPr>
        <w:t>were</w:t>
      </w:r>
      <w:r w:rsidR="002C5C0E">
        <w:rPr>
          <w:sz w:val="24"/>
          <w:szCs w:val="24"/>
        </w:rPr>
        <w:t xml:space="preserve"> divers</w:t>
      </w:r>
      <w:r w:rsidR="00FE79D9">
        <w:rPr>
          <w:sz w:val="24"/>
          <w:szCs w:val="24"/>
        </w:rPr>
        <w:t>e</w:t>
      </w:r>
      <w:r w:rsidR="002C5C0E">
        <w:rPr>
          <w:sz w:val="24"/>
          <w:szCs w:val="24"/>
        </w:rPr>
        <w:t xml:space="preserve"> and were different from both the outbreak strain and the other strains circulating on the stem cell unit.</w:t>
      </w:r>
    </w:p>
    <w:p w14:paraId="4BABECE6" w14:textId="690A7B4C" w:rsidR="0024348C" w:rsidRDefault="00A1203A" w:rsidP="007A3850">
      <w:pPr>
        <w:spacing w:line="480" w:lineRule="auto"/>
        <w:rPr>
          <w:sz w:val="24"/>
          <w:szCs w:val="24"/>
        </w:rPr>
      </w:pPr>
      <w:r w:rsidRPr="00A1203A">
        <w:rPr>
          <w:i/>
          <w:sz w:val="24"/>
          <w:szCs w:val="24"/>
        </w:rPr>
        <w:t>Quantitatively differentiate non-outbreak strains</w:t>
      </w:r>
      <w:r>
        <w:rPr>
          <w:sz w:val="24"/>
          <w:szCs w:val="24"/>
        </w:rPr>
        <w:t xml:space="preserve"> - </w:t>
      </w:r>
      <w:r w:rsidR="0024348C">
        <w:rPr>
          <w:sz w:val="24"/>
          <w:szCs w:val="24"/>
        </w:rPr>
        <w:t>A cross-tabulation of SNPs comparing RSV from the 24 samples is shown in figure 2. No SNP differences were observed</w:t>
      </w:r>
      <w:r w:rsidR="00EF776C">
        <w:rPr>
          <w:sz w:val="24"/>
          <w:szCs w:val="24"/>
        </w:rPr>
        <w:t xml:space="preserve"> </w:t>
      </w:r>
      <w:r w:rsidR="00586ACF">
        <w:rPr>
          <w:sz w:val="24"/>
          <w:szCs w:val="24"/>
        </w:rPr>
        <w:t>among the strains shared by</w:t>
      </w:r>
      <w:r w:rsidR="002D667D">
        <w:rPr>
          <w:sz w:val="24"/>
          <w:szCs w:val="24"/>
        </w:rPr>
        <w:t xml:space="preserve"> </w:t>
      </w:r>
      <w:r w:rsidR="00586ACF">
        <w:rPr>
          <w:sz w:val="24"/>
          <w:szCs w:val="24"/>
        </w:rPr>
        <w:t>patients and HCWs</w:t>
      </w:r>
      <w:r w:rsidR="002D667D">
        <w:rPr>
          <w:sz w:val="24"/>
          <w:szCs w:val="24"/>
        </w:rPr>
        <w:t xml:space="preserve"> involved in the outbreak</w:t>
      </w:r>
      <w:r w:rsidR="00586ACF">
        <w:rPr>
          <w:sz w:val="24"/>
          <w:szCs w:val="24"/>
        </w:rPr>
        <w:t xml:space="preserve">, </w:t>
      </w:r>
      <w:r w:rsidR="00FE0C4C">
        <w:rPr>
          <w:sz w:val="24"/>
          <w:szCs w:val="24"/>
        </w:rPr>
        <w:t xml:space="preserve"> suggesting </w:t>
      </w:r>
      <w:r w:rsidR="007D47FF">
        <w:rPr>
          <w:sz w:val="24"/>
          <w:szCs w:val="24"/>
        </w:rPr>
        <w:t xml:space="preserve">a common source outbreak and </w:t>
      </w:r>
      <w:r w:rsidR="00FE0C4C">
        <w:rPr>
          <w:sz w:val="24"/>
          <w:szCs w:val="24"/>
        </w:rPr>
        <w:t>person-to person</w:t>
      </w:r>
      <w:r w:rsidR="00EF776C">
        <w:rPr>
          <w:sz w:val="24"/>
          <w:szCs w:val="24"/>
        </w:rPr>
        <w:t xml:space="preserve"> transmission</w:t>
      </w:r>
      <w:r w:rsidR="00517B38">
        <w:rPr>
          <w:sz w:val="24"/>
          <w:szCs w:val="24"/>
        </w:rPr>
        <w:t xml:space="preserve"> of one RSV strain </w:t>
      </w:r>
      <w:r w:rsidR="00FE0C4C">
        <w:rPr>
          <w:sz w:val="24"/>
          <w:szCs w:val="24"/>
        </w:rPr>
        <w:t>among the patients and HCWs</w:t>
      </w:r>
      <w:r w:rsidR="00EF776C">
        <w:rPr>
          <w:sz w:val="24"/>
          <w:szCs w:val="24"/>
        </w:rPr>
        <w:t>. R3, R7, R11,</w:t>
      </w:r>
      <w:r w:rsidR="00FE0C4C">
        <w:rPr>
          <w:sz w:val="24"/>
          <w:szCs w:val="24"/>
        </w:rPr>
        <w:t xml:space="preserve"> R13, and R16 were</w:t>
      </w:r>
      <w:r w:rsidR="00EF776C">
        <w:rPr>
          <w:sz w:val="24"/>
          <w:szCs w:val="24"/>
        </w:rPr>
        <w:t xml:space="preserve"> different from the potential transmission cluster </w:t>
      </w:r>
      <w:r w:rsidR="00EF776C" w:rsidRPr="00FE0C4C">
        <w:rPr>
          <w:sz w:val="24"/>
          <w:szCs w:val="24"/>
        </w:rPr>
        <w:t xml:space="preserve">with </w:t>
      </w:r>
      <w:r w:rsidR="00FE0C4C" w:rsidRPr="00FE0C4C">
        <w:rPr>
          <w:sz w:val="24"/>
          <w:szCs w:val="24"/>
        </w:rPr>
        <w:t>the di</w:t>
      </w:r>
      <w:r w:rsidR="00FE0C4C">
        <w:rPr>
          <w:sz w:val="24"/>
          <w:szCs w:val="24"/>
        </w:rPr>
        <w:t>ssimilarity ranging from 10 to 11</w:t>
      </w:r>
      <w:r w:rsidR="00FE0C4C" w:rsidRPr="00FE0C4C">
        <w:rPr>
          <w:sz w:val="24"/>
          <w:szCs w:val="24"/>
        </w:rPr>
        <w:t xml:space="preserve"> SNPs</w:t>
      </w:r>
      <w:r w:rsidR="00EF776C" w:rsidRPr="00FE0C4C">
        <w:rPr>
          <w:sz w:val="24"/>
          <w:szCs w:val="24"/>
        </w:rPr>
        <w:t>.</w:t>
      </w:r>
      <w:r w:rsidR="00EF776C">
        <w:rPr>
          <w:sz w:val="24"/>
          <w:szCs w:val="24"/>
        </w:rPr>
        <w:t xml:space="preserve"> </w:t>
      </w:r>
      <w:r w:rsidR="004B4935">
        <w:rPr>
          <w:sz w:val="24"/>
          <w:szCs w:val="24"/>
        </w:rPr>
        <w:t xml:space="preserve">Strains carried by the non-outbreak patients were distinct from the strain shared by the transmission group </w:t>
      </w:r>
      <w:r w:rsidR="004B4935" w:rsidRPr="00FE0C4C">
        <w:rPr>
          <w:sz w:val="24"/>
          <w:szCs w:val="24"/>
        </w:rPr>
        <w:t>with</w:t>
      </w:r>
      <w:r w:rsidR="00FE0C4C" w:rsidRPr="00FE0C4C">
        <w:rPr>
          <w:sz w:val="24"/>
          <w:szCs w:val="24"/>
        </w:rPr>
        <w:t xml:space="preserve"> sequence dissimilarity ranging from 9 to 43</w:t>
      </w:r>
      <w:r w:rsidR="004B4935" w:rsidRPr="00FE0C4C">
        <w:rPr>
          <w:sz w:val="24"/>
          <w:szCs w:val="24"/>
        </w:rPr>
        <w:t xml:space="preserve"> SNPs.</w:t>
      </w:r>
    </w:p>
    <w:p w14:paraId="1DAC16FD" w14:textId="23BB7991" w:rsidR="00741B47" w:rsidRDefault="00741B47" w:rsidP="007A3850">
      <w:pPr>
        <w:spacing w:line="480" w:lineRule="auto"/>
        <w:rPr>
          <w:sz w:val="24"/>
          <w:szCs w:val="24"/>
        </w:rPr>
      </w:pPr>
      <w:r w:rsidRPr="00741B47">
        <w:rPr>
          <w:i/>
          <w:sz w:val="24"/>
          <w:szCs w:val="24"/>
        </w:rPr>
        <w:t>Epidemiolog</w:t>
      </w:r>
      <w:r w:rsidR="001E5CC6">
        <w:rPr>
          <w:i/>
          <w:sz w:val="24"/>
          <w:szCs w:val="24"/>
        </w:rPr>
        <w:t>ic</w:t>
      </w:r>
      <w:r w:rsidRPr="00741B47">
        <w:rPr>
          <w:i/>
          <w:sz w:val="24"/>
          <w:szCs w:val="24"/>
        </w:rPr>
        <w:t xml:space="preserve"> investigation</w:t>
      </w:r>
      <w:r>
        <w:rPr>
          <w:i/>
          <w:sz w:val="24"/>
          <w:szCs w:val="24"/>
        </w:rPr>
        <w:t xml:space="preserve"> </w:t>
      </w:r>
      <w:r>
        <w:rPr>
          <w:sz w:val="24"/>
          <w:szCs w:val="24"/>
        </w:rPr>
        <w:t>– Description of the outbreak and patient characteristics has been des</w:t>
      </w:r>
      <w:r w:rsidR="00F36D53">
        <w:rPr>
          <w:sz w:val="24"/>
          <w:szCs w:val="24"/>
        </w:rPr>
        <w:t xml:space="preserve">cribed previously </w:t>
      </w:r>
      <w:r w:rsidR="00F36D53">
        <w:rPr>
          <w:sz w:val="24"/>
          <w:szCs w:val="24"/>
        </w:rPr>
        <w:fldChar w:fldCharType="begin">
          <w:fldData xml:space="preserve">PEVuZE5vdGU+PENpdGU+PEF1dGhvcj5LZWxseTwvQXV0aG9yPjxZZWFyPjIwMTY8L1llYXI+PFJl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</w:fldData>
        </w:fldChar>
      </w:r>
      <w:r w:rsidR="00F36D53">
        <w:rPr>
          <w:sz w:val="24"/>
          <w:szCs w:val="24"/>
        </w:rPr>
        <w:instrText xml:space="preserve"> ADDIN EN.CITE </w:instrText>
      </w:r>
      <w:r w:rsidR="00F36D53">
        <w:rPr>
          <w:sz w:val="24"/>
          <w:szCs w:val="24"/>
        </w:rPr>
        <w:fldChar w:fldCharType="begin">
          <w:fldData xml:space="preserve">PEVuZE5vdGU+PENpdGU+PEF1dGhvcj5LZWxseTwvQXV0aG9yPjxZZWFyPjIwMTY8L1llYXI+PFJl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</w:fldData>
        </w:fldChar>
      </w:r>
      <w:r w:rsidR="00F36D53">
        <w:rPr>
          <w:sz w:val="24"/>
          <w:szCs w:val="24"/>
        </w:rPr>
        <w:instrText xml:space="preserve"> ADDIN EN.CITE.DATA </w:instrText>
      </w:r>
      <w:r w:rsidR="00F36D53">
        <w:rPr>
          <w:sz w:val="24"/>
          <w:szCs w:val="24"/>
        </w:rPr>
      </w:r>
      <w:r w:rsidR="00F36D53">
        <w:rPr>
          <w:sz w:val="24"/>
          <w:szCs w:val="24"/>
        </w:rPr>
        <w:fldChar w:fldCharType="end"/>
      </w:r>
      <w:r w:rsidR="00F36D53">
        <w:rPr>
          <w:sz w:val="24"/>
          <w:szCs w:val="24"/>
        </w:rPr>
      </w:r>
      <w:r w:rsidR="00F36D53">
        <w:rPr>
          <w:sz w:val="24"/>
          <w:szCs w:val="24"/>
        </w:rPr>
        <w:fldChar w:fldCharType="separate"/>
      </w:r>
      <w:r w:rsidR="00F36D53">
        <w:rPr>
          <w:noProof/>
          <w:sz w:val="24"/>
          <w:szCs w:val="24"/>
        </w:rPr>
        <w:t>(27)</w:t>
      </w:r>
      <w:r w:rsidR="00F36D53">
        <w:rPr>
          <w:sz w:val="24"/>
          <w:szCs w:val="24"/>
        </w:rPr>
        <w:fldChar w:fldCharType="end"/>
      </w:r>
      <w:r>
        <w:rPr>
          <w:sz w:val="24"/>
          <w:szCs w:val="24"/>
        </w:rPr>
        <w:t xml:space="preserve">. </w:t>
      </w:r>
      <w:r w:rsidR="00655555">
        <w:rPr>
          <w:sz w:val="24"/>
          <w:szCs w:val="24"/>
        </w:rPr>
        <w:t>Spot map of the 36-bed stem cell transplant unit with pa</w:t>
      </w:r>
      <w:r w:rsidR="00212433">
        <w:rPr>
          <w:sz w:val="24"/>
          <w:szCs w:val="24"/>
        </w:rPr>
        <w:t>tients infected with RSV is showed in figure 3. All eight</w:t>
      </w:r>
      <w:r w:rsidR="00655555">
        <w:rPr>
          <w:sz w:val="24"/>
          <w:szCs w:val="24"/>
        </w:rPr>
        <w:t xml:space="preserve"> patients who shared</w:t>
      </w:r>
      <w:r w:rsidR="00EC79F2">
        <w:rPr>
          <w:sz w:val="24"/>
          <w:szCs w:val="24"/>
        </w:rPr>
        <w:t xml:space="preserve"> the outbreak </w:t>
      </w:r>
      <w:r w:rsidR="00655555">
        <w:rPr>
          <w:sz w:val="24"/>
          <w:szCs w:val="24"/>
        </w:rPr>
        <w:t>strain</w:t>
      </w:r>
      <w:r w:rsidR="00212433">
        <w:rPr>
          <w:sz w:val="24"/>
          <w:szCs w:val="24"/>
        </w:rPr>
        <w:t>, including R1, R2, R5, R8, R10, R12, R14, and R15,</w:t>
      </w:r>
      <w:r w:rsidR="00655555">
        <w:rPr>
          <w:sz w:val="24"/>
          <w:szCs w:val="24"/>
        </w:rPr>
        <w:t xml:space="preserve"> </w:t>
      </w:r>
      <w:r w:rsidR="00212433">
        <w:rPr>
          <w:sz w:val="24"/>
          <w:szCs w:val="24"/>
        </w:rPr>
        <w:t>were from the unit</w:t>
      </w:r>
      <w:r w:rsidR="001E5CC6">
        <w:rPr>
          <w:sz w:val="24"/>
          <w:szCs w:val="24"/>
        </w:rPr>
        <w:t>’s</w:t>
      </w:r>
      <w:r w:rsidR="00212433">
        <w:rPr>
          <w:sz w:val="24"/>
          <w:szCs w:val="24"/>
        </w:rPr>
        <w:t xml:space="preserve"> west wing. The three patients with RSV strains distinct from the outbreak strain, including R11, R13, and R16, were from the unit</w:t>
      </w:r>
      <w:r w:rsidR="001E5CC6">
        <w:rPr>
          <w:sz w:val="24"/>
          <w:szCs w:val="24"/>
        </w:rPr>
        <w:t>’s</w:t>
      </w:r>
      <w:r w:rsidR="00212433">
        <w:rPr>
          <w:sz w:val="24"/>
          <w:szCs w:val="24"/>
        </w:rPr>
        <w:t xml:space="preserve"> east wing. </w:t>
      </w:r>
      <w:r w:rsidR="00256F42">
        <w:rPr>
          <w:sz w:val="24"/>
          <w:szCs w:val="24"/>
        </w:rPr>
        <w:t>While t</w:t>
      </w:r>
      <w:r w:rsidR="00212433">
        <w:rPr>
          <w:sz w:val="24"/>
          <w:szCs w:val="24"/>
        </w:rPr>
        <w:t xml:space="preserve">hree </w:t>
      </w:r>
      <w:r w:rsidR="00412DB1">
        <w:rPr>
          <w:sz w:val="24"/>
          <w:szCs w:val="24"/>
        </w:rPr>
        <w:t>HCW</w:t>
      </w:r>
      <w:r w:rsidR="00256F42">
        <w:rPr>
          <w:sz w:val="24"/>
          <w:szCs w:val="24"/>
        </w:rPr>
        <w:t>s involved in the outbreak carried the outbreak strain</w:t>
      </w:r>
      <w:r w:rsidR="004E42D4">
        <w:rPr>
          <w:sz w:val="24"/>
          <w:szCs w:val="24"/>
        </w:rPr>
        <w:t xml:space="preserve"> R5, R6, R9</w:t>
      </w:r>
      <w:r w:rsidR="00412DB1">
        <w:rPr>
          <w:sz w:val="24"/>
          <w:szCs w:val="24"/>
        </w:rPr>
        <w:t>, the</w:t>
      </w:r>
      <w:r w:rsidR="00256F42">
        <w:rPr>
          <w:sz w:val="24"/>
          <w:szCs w:val="24"/>
        </w:rPr>
        <w:t xml:space="preserve"> other </w:t>
      </w:r>
      <w:r w:rsidR="00412DB1">
        <w:rPr>
          <w:sz w:val="24"/>
          <w:szCs w:val="24"/>
        </w:rPr>
        <w:t>two HCWs had unrelated non-outbreak strains.</w:t>
      </w:r>
      <w:r w:rsidR="001E5CC6">
        <w:rPr>
          <w:sz w:val="24"/>
          <w:szCs w:val="24"/>
        </w:rPr>
        <w:t xml:space="preserve"> The data support</w:t>
      </w:r>
      <w:r w:rsidR="00F460DD">
        <w:rPr>
          <w:sz w:val="24"/>
          <w:szCs w:val="24"/>
        </w:rPr>
        <w:t>s</w:t>
      </w:r>
      <w:r w:rsidR="001E5CC6">
        <w:rPr>
          <w:sz w:val="24"/>
          <w:szCs w:val="24"/>
        </w:rPr>
        <w:t xml:space="preserve"> that this outbreak included </w:t>
      </w:r>
      <w:r w:rsidR="00F460DD">
        <w:rPr>
          <w:sz w:val="24"/>
          <w:szCs w:val="24"/>
        </w:rPr>
        <w:t>e</w:t>
      </w:r>
      <w:r w:rsidR="00727B3B">
        <w:rPr>
          <w:sz w:val="24"/>
          <w:szCs w:val="24"/>
        </w:rPr>
        <w:t>ight patients from west</w:t>
      </w:r>
      <w:r w:rsidR="001E5CC6">
        <w:rPr>
          <w:sz w:val="24"/>
          <w:szCs w:val="24"/>
        </w:rPr>
        <w:t xml:space="preserve"> </w:t>
      </w:r>
      <w:r w:rsidR="00727B3B">
        <w:rPr>
          <w:sz w:val="24"/>
          <w:szCs w:val="24"/>
        </w:rPr>
        <w:t>wing of the unit</w:t>
      </w:r>
      <w:r w:rsidR="001E5CC6">
        <w:rPr>
          <w:sz w:val="24"/>
          <w:szCs w:val="24"/>
        </w:rPr>
        <w:t xml:space="preserve"> and </w:t>
      </w:r>
      <w:r w:rsidR="00727B3B">
        <w:rPr>
          <w:sz w:val="24"/>
          <w:szCs w:val="24"/>
        </w:rPr>
        <w:t xml:space="preserve">three </w:t>
      </w:r>
      <w:r w:rsidR="001E5CC6">
        <w:rPr>
          <w:sz w:val="24"/>
          <w:szCs w:val="24"/>
        </w:rPr>
        <w:t>HCWs. The other</w:t>
      </w:r>
      <w:r w:rsidR="006110E1">
        <w:rPr>
          <w:sz w:val="24"/>
          <w:szCs w:val="24"/>
        </w:rPr>
        <w:t xml:space="preserve"> </w:t>
      </w:r>
      <w:r w:rsidR="002C5C0E">
        <w:rPr>
          <w:sz w:val="24"/>
          <w:szCs w:val="24"/>
        </w:rPr>
        <w:t>three patients</w:t>
      </w:r>
      <w:r w:rsidR="006B13E1">
        <w:rPr>
          <w:sz w:val="24"/>
          <w:szCs w:val="24"/>
        </w:rPr>
        <w:t xml:space="preserve"> from the east wing of the unite</w:t>
      </w:r>
      <w:r w:rsidR="002C5C0E">
        <w:rPr>
          <w:sz w:val="24"/>
          <w:szCs w:val="24"/>
        </w:rPr>
        <w:t xml:space="preserve"> and two </w:t>
      </w:r>
      <w:r w:rsidR="001E5CC6">
        <w:rPr>
          <w:sz w:val="24"/>
          <w:szCs w:val="24"/>
        </w:rPr>
        <w:t>HCW imp</w:t>
      </w:r>
      <w:r w:rsidR="008E7779">
        <w:rPr>
          <w:sz w:val="24"/>
          <w:szCs w:val="24"/>
        </w:rPr>
        <w:t xml:space="preserve">licated in the outbreak </w:t>
      </w:r>
      <w:r w:rsidR="00BE1FA5">
        <w:rPr>
          <w:sz w:val="24"/>
          <w:szCs w:val="24"/>
        </w:rPr>
        <w:t>were not part of the out</w:t>
      </w:r>
      <w:r w:rsidR="008E70ED">
        <w:rPr>
          <w:sz w:val="24"/>
          <w:szCs w:val="24"/>
        </w:rPr>
        <w:t>break</w:t>
      </w:r>
      <w:r w:rsidR="006B13E1">
        <w:rPr>
          <w:sz w:val="24"/>
          <w:szCs w:val="24"/>
        </w:rPr>
        <w:t xml:space="preserve"> (figure 3).</w:t>
      </w:r>
      <w:r w:rsidR="008E7779">
        <w:rPr>
          <w:sz w:val="24"/>
          <w:szCs w:val="24"/>
        </w:rPr>
        <w:t xml:space="preserve"> </w:t>
      </w:r>
    </w:p>
    <w:p w14:paraId="6596237D" w14:textId="0F8EB8C7" w:rsidR="00330456" w:rsidRDefault="00294FA9" w:rsidP="007A3850">
      <w:pPr>
        <w:spacing w:line="480" w:lineRule="auto"/>
        <w:rPr>
          <w:sz w:val="24"/>
          <w:szCs w:val="24"/>
        </w:rPr>
      </w:pPr>
      <w:r>
        <w:rPr>
          <w:sz w:val="24"/>
          <w:szCs w:val="24"/>
        </w:rPr>
        <w:lastRenderedPageBreak/>
        <w:t xml:space="preserve">     </w:t>
      </w:r>
      <w:r w:rsidR="00725F48" w:rsidRPr="008E7779">
        <w:rPr>
          <w:sz w:val="24"/>
          <w:szCs w:val="24"/>
        </w:rPr>
        <w:t xml:space="preserve">Traditionally RSV genotyping was </w:t>
      </w:r>
      <w:r w:rsidR="00E91B21" w:rsidRPr="008E7779">
        <w:rPr>
          <w:sz w:val="24"/>
          <w:szCs w:val="24"/>
        </w:rPr>
        <w:t xml:space="preserve">focused on </w:t>
      </w:r>
      <w:r w:rsidR="00725F48" w:rsidRPr="008E7779">
        <w:rPr>
          <w:sz w:val="24"/>
          <w:szCs w:val="24"/>
        </w:rPr>
        <w:t xml:space="preserve">analysis of </w:t>
      </w:r>
      <w:r w:rsidR="00E91B21" w:rsidRPr="008E7779">
        <w:rPr>
          <w:sz w:val="24"/>
          <w:szCs w:val="24"/>
        </w:rPr>
        <w:t>complete or partial sequence of</w:t>
      </w:r>
      <w:r w:rsidR="00725F48" w:rsidRPr="008E7779">
        <w:rPr>
          <w:sz w:val="24"/>
          <w:szCs w:val="24"/>
        </w:rPr>
        <w:t xml:space="preserve"> </w:t>
      </w:r>
      <w:r w:rsidR="00725F48" w:rsidRPr="0038485F">
        <w:rPr>
          <w:sz w:val="24"/>
          <w:szCs w:val="24"/>
          <w:lang w:val="en"/>
        </w:rPr>
        <w:t xml:space="preserve">the attachment glycoprotein (G) </w:t>
      </w:r>
      <w:r w:rsidR="00990763" w:rsidRPr="0038485F">
        <w:rPr>
          <w:sz w:val="24"/>
          <w:szCs w:val="24"/>
          <w:lang w:val="en"/>
        </w:rPr>
        <w:fldChar w:fldCharType="begin"/>
      </w:r>
      <w:r w:rsidR="00990763" w:rsidRPr="0038485F">
        <w:rPr>
          <w:sz w:val="24"/>
          <w:szCs w:val="24"/>
          <w:lang w:val="en"/>
        </w:rPr>
        <w:instrText xml:space="preserve"> ADDIN EN.CITE &lt;EndNote&gt;&lt;Cite&gt;&lt;Author&gt;Katzov-Eckert&lt;/Author&gt;&lt;Year&gt;2012&lt;/Year&gt;&lt;RecNum&gt;30&lt;/RecNum&gt;&lt;DisplayText&gt;(28)&lt;/DisplayText&gt;&lt;record&gt;&lt;rec-number&gt;30&lt;/rec-number&gt;&lt;foreign-keys&gt;&lt;key app="EN" db-id="wapddtxtxz009neff03v0daortx0etr9fpxs" timestamp="1485194583"&gt;30&lt;/key&gt;&lt;/foreign-keys&gt;&lt;ref-type name="Journal Article"&gt;17&lt;/ref-type&gt;&lt;contributors&gt;&lt;authors&gt;&lt;author&gt;Katzov-Eckert, H.&lt;/author&gt;&lt;author&gt;Botosso, V. F.&lt;/author&gt;&lt;author&gt;Neto, E. A.&lt;/author&gt;&lt;author&gt;Zanotto, P. M.&lt;/author&gt;&lt;author&gt;Vgnd consortium&lt;/author&gt;&lt;/authors&gt;&lt;/contributors&gt;&lt;auth-address&gt;Laboratory of Molecular Evolution and Bioinformatics, Department of Microbiology, Biomedical Sciences Institute-ICB-II, University of Sao Paulo, Sao Paulo, Brazil.&lt;/auth-address&gt;&lt;titles&gt;&lt;title&gt;Phylodynamics and dispersal of HRSV entails its permanence in the general population in between yearly outbreaks in children&lt;/title&gt;&lt;secondary-title&gt;PLoS One&lt;/secondary-title&gt;&lt;/titles&gt;&lt;periodical&gt;&lt;full-title&gt;PLoS One&lt;/full-title&gt;&lt;/periodical&gt;&lt;pages&gt;e41953&lt;/pages&gt;&lt;volume&gt;7&lt;/volume&gt;&lt;number&gt;10&lt;/number&gt;&lt;keywords&gt;&lt;keyword&gt;Child&lt;/keyword&gt;&lt;keyword&gt;Child, Preschool&lt;/keyword&gt;&lt;keyword&gt;*Disease Outbreaks&lt;/keyword&gt;&lt;keyword&gt;Genotype&lt;/keyword&gt;&lt;keyword&gt;Geography&lt;/keyword&gt;&lt;keyword&gt;Humans&lt;/keyword&gt;&lt;keyword&gt;Infant&lt;/keyword&gt;&lt;keyword&gt;Respiratory Syncytial Virus Infections/*epidemiology/virology&lt;/keyword&gt;&lt;keyword&gt;Respiratory Syncytial Viruses/*classification/genetics&lt;/keyword&gt;&lt;/keywords&gt;&lt;dates&gt;&lt;year&gt;2012&lt;/year&gt;&lt;/dates&gt;&lt;isbn&gt;1932-6203 (Electronic)&amp;#xD;1932-6203 (Linking)&lt;/isbn&gt;&lt;accession-num&gt;23077477&lt;/accession-num&gt;&lt;urls&gt;&lt;related-urls&gt;&lt;url&gt;https://www.ncbi.nlm.nih.gov/pubmed/23077477&lt;/url&gt;&lt;/related-urls&gt;&lt;/urls&gt;&lt;custom2&gt;PMC3471929&lt;/custom2&gt;&lt;electronic-resource-num&gt;10.1371/journal.pone.0041953&lt;/electronic-resource-num&gt;&lt;/record&gt;&lt;/Cite&gt;&lt;/EndNote&gt;</w:instrText>
      </w:r>
      <w:r w:rsidR="00990763" w:rsidRPr="0038485F">
        <w:rPr>
          <w:sz w:val="24"/>
          <w:szCs w:val="24"/>
          <w:lang w:val="en"/>
        </w:rPr>
        <w:fldChar w:fldCharType="separate"/>
      </w:r>
      <w:r w:rsidR="00990763" w:rsidRPr="0038485F">
        <w:rPr>
          <w:noProof/>
          <w:sz w:val="24"/>
          <w:szCs w:val="24"/>
          <w:lang w:val="en"/>
        </w:rPr>
        <w:t>(28)</w:t>
      </w:r>
      <w:r w:rsidR="00990763" w:rsidRPr="0038485F">
        <w:rPr>
          <w:sz w:val="24"/>
          <w:szCs w:val="24"/>
          <w:lang w:val="en"/>
        </w:rPr>
        <w:fldChar w:fldCharType="end"/>
      </w:r>
      <w:r w:rsidR="00725F48" w:rsidRPr="008E7779">
        <w:rPr>
          <w:sz w:val="24"/>
          <w:szCs w:val="24"/>
        </w:rPr>
        <w:t>. G-protein mediates virus binding</w:t>
      </w:r>
      <w:r w:rsidR="00725F48">
        <w:rPr>
          <w:sz w:val="24"/>
          <w:szCs w:val="24"/>
        </w:rPr>
        <w:t xml:space="preserve"> to </w:t>
      </w:r>
      <w:r w:rsidR="002F6821">
        <w:rPr>
          <w:sz w:val="24"/>
          <w:szCs w:val="24"/>
        </w:rPr>
        <w:t>cells. During natural propagati</w:t>
      </w:r>
      <w:r w:rsidR="00113D85">
        <w:rPr>
          <w:sz w:val="24"/>
          <w:szCs w:val="24"/>
        </w:rPr>
        <w:t>on of RSV in infected patients, s</w:t>
      </w:r>
      <w:r w:rsidR="00E91B21">
        <w:rPr>
          <w:sz w:val="24"/>
          <w:szCs w:val="24"/>
        </w:rPr>
        <w:t xml:space="preserve">equence changes </w:t>
      </w:r>
      <w:r w:rsidR="00990763">
        <w:rPr>
          <w:sz w:val="24"/>
          <w:szCs w:val="24"/>
        </w:rPr>
        <w:t xml:space="preserve">accumulate quickly </w:t>
      </w:r>
      <w:r w:rsidR="002F6821">
        <w:rPr>
          <w:sz w:val="24"/>
          <w:szCs w:val="24"/>
        </w:rPr>
        <w:t>especially in the C-terminal, second hypervariable region of the protein</w:t>
      </w:r>
      <w:r w:rsidR="00044EEE">
        <w:rPr>
          <w:sz w:val="24"/>
          <w:szCs w:val="24"/>
        </w:rPr>
        <w:t xml:space="preserve"> </w:t>
      </w:r>
      <w:r w:rsidR="00044EEE">
        <w:rPr>
          <w:sz w:val="24"/>
          <w:szCs w:val="24"/>
        </w:rPr>
        <w:fldChar w:fldCharType="begin"/>
      </w:r>
      <w:r w:rsidR="00044EEE">
        <w:rPr>
          <w:sz w:val="24"/>
          <w:szCs w:val="24"/>
        </w:rPr>
        <w:instrText xml:space="preserve"> ADDIN EN.CITE &lt;EndNote&gt;&lt;Cite&gt;&lt;Author&gt;Sullender&lt;/Author&gt;&lt;Year&gt;1991&lt;/Year&gt;&lt;RecNum&gt;32&lt;/RecNum&gt;&lt;DisplayText&gt;(29)&lt;/DisplayText&gt;&lt;record&gt;&lt;rec-number&gt;32&lt;/rec-number&gt;&lt;foreign-keys&gt;&lt;key app="EN" db-id="wapddtxtxz009neff03v0daortx0etr9fpxs" timestamp="1485194716"&gt;32&lt;/key&gt;&lt;/foreign-keys&gt;&lt;ref-type name="Journal Article"&gt;17&lt;/ref-type&gt;&lt;contributors&gt;&lt;authors&gt;&lt;author&gt;Sullender, W. M.&lt;/author&gt;&lt;author&gt;Mufson, M. A.&lt;/author&gt;&lt;author&gt;Anderson, L. J.&lt;/author&gt;&lt;author&gt;Wertz, G. W.&lt;/author&gt;&lt;/authors&gt;&lt;/contributors&gt;&lt;auth-address&gt;Department of Pediatrics, University of Alabama School of Medicine, Birmingham 35294-0011.&lt;/auth-address&gt;&lt;titles&gt;&lt;title&gt;Genetic diversity of the attachment protein of subgroup B respiratory syncytial viruses&lt;/title&gt;&lt;secondary-title&gt;J Virol&lt;/secondary-title&gt;&lt;/titles&gt;&lt;periodical&gt;&lt;full-title&gt;J Virol&lt;/full-title&gt;&lt;/periodical&gt;&lt;pages&gt;5425-34&lt;/pages&gt;&lt;volume&gt;65&lt;/volume&gt;&lt;number&gt;10&lt;/number&gt;&lt;keywords&gt;&lt;keyword&gt;Amino Acid Sequence&lt;/keyword&gt;&lt;keyword&gt;Antigens, Viral/*genetics&lt;/keyword&gt;&lt;keyword&gt;Base Sequence&lt;/keyword&gt;&lt;keyword&gt;*Biological Evolution&lt;/keyword&gt;&lt;keyword&gt;Cell Line&lt;/keyword&gt;&lt;keyword&gt;Chromosome Deletion&lt;/keyword&gt;&lt;keyword&gt;Codon&lt;/keyword&gt;&lt;keyword&gt;*Genetic Variation&lt;/keyword&gt;&lt;keyword&gt;*HN Protein&lt;/keyword&gt;&lt;keyword&gt;Humans&lt;/keyword&gt;&lt;keyword&gt;Molecular Sequence Data&lt;/keyword&gt;&lt;keyword&gt;Oligonucleotide Probes&lt;/keyword&gt;&lt;keyword&gt;Polymerase Chain Reaction&lt;/keyword&gt;&lt;keyword&gt;RNA, Messenger/genetics/isolation &amp;amp; purification&lt;/keyword&gt;&lt;keyword&gt;Respiratory Syncytial Viruses/*genetics/physiology&lt;/keyword&gt;&lt;keyword&gt;Sequence Homology, Nucleic Acid&lt;/keyword&gt;&lt;keyword&gt;Viral Envelope Proteins/*genetics&lt;/keyword&gt;&lt;keyword&gt;*Viral Proteins&lt;/keyword&gt;&lt;/keywords&gt;&lt;dates&gt;&lt;year&gt;1991&lt;/year&gt;&lt;pub-dates&gt;&lt;date&gt;Oct&lt;/date&gt;&lt;/pub-dates&gt;&lt;/dates&gt;&lt;isbn&gt;0022-538X (Print)&amp;#xD;0022-538X (Linking)&lt;/isbn&gt;&lt;accession-num&gt;1895391&lt;/accession-num&gt;&lt;urls&gt;&lt;related-urls&gt;&lt;url&gt;https://www.ncbi.nlm.nih.gov/pubmed/1895391&lt;/url&gt;&lt;/related-urls&gt;&lt;/urls&gt;&lt;custom2&gt;PMC249029&lt;/custom2&gt;&lt;/record&gt;&lt;/Cite&gt;&lt;/EndNote&gt;</w:instrText>
      </w:r>
      <w:r w:rsidR="00044EEE">
        <w:rPr>
          <w:sz w:val="24"/>
          <w:szCs w:val="24"/>
        </w:rPr>
        <w:fldChar w:fldCharType="separate"/>
      </w:r>
      <w:r w:rsidR="00044EEE">
        <w:rPr>
          <w:noProof/>
          <w:sz w:val="24"/>
          <w:szCs w:val="24"/>
        </w:rPr>
        <w:t>(29)</w:t>
      </w:r>
      <w:r w:rsidR="00044EEE">
        <w:rPr>
          <w:sz w:val="24"/>
          <w:szCs w:val="24"/>
        </w:rPr>
        <w:fldChar w:fldCharType="end"/>
      </w:r>
      <w:r w:rsidR="002F6821">
        <w:rPr>
          <w:sz w:val="24"/>
          <w:szCs w:val="24"/>
        </w:rPr>
        <w:t xml:space="preserve">. Complete or partial G gene sequences </w:t>
      </w:r>
      <w:r w:rsidR="008E7779">
        <w:rPr>
          <w:sz w:val="24"/>
          <w:szCs w:val="24"/>
        </w:rPr>
        <w:t>are</w:t>
      </w:r>
      <w:r w:rsidR="00F27244">
        <w:rPr>
          <w:sz w:val="24"/>
          <w:szCs w:val="24"/>
        </w:rPr>
        <w:t xml:space="preserve"> </w:t>
      </w:r>
      <w:r w:rsidR="002F6821">
        <w:rPr>
          <w:sz w:val="24"/>
          <w:szCs w:val="24"/>
        </w:rPr>
        <w:t xml:space="preserve">commonly utilized to distinguish the two RSV groups (A and B), and the various genotypes within each group. </w:t>
      </w:r>
      <w:r w:rsidR="003F5513">
        <w:rPr>
          <w:sz w:val="24"/>
          <w:szCs w:val="24"/>
        </w:rPr>
        <w:t>G gene sequence</w:t>
      </w:r>
      <w:r w:rsidR="008E7779">
        <w:rPr>
          <w:sz w:val="24"/>
          <w:szCs w:val="24"/>
        </w:rPr>
        <w:t>-</w:t>
      </w:r>
      <w:r w:rsidR="003F5513">
        <w:rPr>
          <w:sz w:val="24"/>
          <w:szCs w:val="24"/>
        </w:rPr>
        <w:t>based RSV genotyping has been widely used for global epidemiological study of RSV. Evidence indicate</w:t>
      </w:r>
      <w:r w:rsidR="008E7779">
        <w:rPr>
          <w:sz w:val="24"/>
          <w:szCs w:val="24"/>
        </w:rPr>
        <w:t xml:space="preserve">s </w:t>
      </w:r>
      <w:r w:rsidR="003F5513">
        <w:rPr>
          <w:sz w:val="24"/>
          <w:szCs w:val="24"/>
        </w:rPr>
        <w:t xml:space="preserve">that genetic diversity based the entire RSV genome </w:t>
      </w:r>
      <w:r w:rsidR="00ED7B90">
        <w:rPr>
          <w:sz w:val="24"/>
          <w:szCs w:val="24"/>
        </w:rPr>
        <w:t>is</w:t>
      </w:r>
      <w:r w:rsidR="003F5513">
        <w:rPr>
          <w:sz w:val="24"/>
          <w:szCs w:val="24"/>
        </w:rPr>
        <w:t xml:space="preserve"> necessary for investigation of transmission of RSV strains over shor</w:t>
      </w:r>
      <w:r w:rsidR="00ED7B90">
        <w:rPr>
          <w:sz w:val="24"/>
          <w:szCs w:val="24"/>
        </w:rPr>
        <w:t>t period</w:t>
      </w:r>
      <w:r w:rsidR="00AB6589">
        <w:rPr>
          <w:sz w:val="24"/>
          <w:szCs w:val="24"/>
        </w:rPr>
        <w:t>s</w:t>
      </w:r>
      <w:r w:rsidR="00ED7B90">
        <w:rPr>
          <w:sz w:val="24"/>
          <w:szCs w:val="24"/>
        </w:rPr>
        <w:t xml:space="preserve"> of time. Agti, et al. </w:t>
      </w:r>
      <w:r w:rsidR="003F5513">
        <w:rPr>
          <w:sz w:val="24"/>
          <w:szCs w:val="24"/>
        </w:rPr>
        <w:t xml:space="preserve"> </w:t>
      </w:r>
      <w:r w:rsidR="00884FFD">
        <w:rPr>
          <w:sz w:val="24"/>
          <w:szCs w:val="24"/>
        </w:rPr>
        <w:t>compared RSV genomes</w:t>
      </w:r>
      <w:r w:rsidR="00ED7B90">
        <w:rPr>
          <w:sz w:val="24"/>
          <w:szCs w:val="24"/>
        </w:rPr>
        <w:t xml:space="preserve"> with</w:t>
      </w:r>
      <w:r w:rsidR="00884FFD">
        <w:rPr>
          <w:sz w:val="24"/>
          <w:szCs w:val="24"/>
        </w:rPr>
        <w:t xml:space="preserve"> identical G gene</w:t>
      </w:r>
      <w:r w:rsidR="00AB6589">
        <w:rPr>
          <w:sz w:val="24"/>
          <w:szCs w:val="24"/>
        </w:rPr>
        <w:t>s</w:t>
      </w:r>
      <w:r w:rsidR="00884FFD">
        <w:rPr>
          <w:sz w:val="24"/>
          <w:szCs w:val="24"/>
        </w:rPr>
        <w:t xml:space="preserve"> and suggested</w:t>
      </w:r>
      <w:r w:rsidR="00ED7B90">
        <w:rPr>
          <w:sz w:val="24"/>
          <w:szCs w:val="24"/>
        </w:rPr>
        <w:t xml:space="preserve"> that genotyping based on the whole genome distinguished the RSV strains with identical G gene</w:t>
      </w:r>
      <w:r w:rsidR="000A4271">
        <w:rPr>
          <w:sz w:val="24"/>
          <w:szCs w:val="24"/>
        </w:rPr>
        <w:t>s</w:t>
      </w:r>
      <w:r w:rsidR="00ED7B90">
        <w:rPr>
          <w:sz w:val="24"/>
          <w:szCs w:val="24"/>
        </w:rPr>
        <w:t xml:space="preserve"> and increased the sensitivity for tracking RSV transmission over</w:t>
      </w:r>
      <w:r w:rsidR="000A4271">
        <w:rPr>
          <w:sz w:val="24"/>
          <w:szCs w:val="24"/>
        </w:rPr>
        <w:t xml:space="preserve"> a</w:t>
      </w:r>
      <w:r w:rsidR="00ED7B90">
        <w:rPr>
          <w:sz w:val="24"/>
          <w:szCs w:val="24"/>
        </w:rPr>
        <w:t xml:space="preserve"> short period of time</w:t>
      </w:r>
      <w:r w:rsidR="00044EEE">
        <w:rPr>
          <w:sz w:val="24"/>
          <w:szCs w:val="24"/>
        </w:rPr>
        <w:t xml:space="preserve"> </w:t>
      </w:r>
      <w:r w:rsidR="00044EEE">
        <w:rPr>
          <w:sz w:val="24"/>
          <w:szCs w:val="24"/>
        </w:rPr>
        <w:fldChar w:fldCharType="begin">
          <w:fldData xml:space="preserve">PEVuZE5vdGU+PENpdGU+PEF1dGhvcj5BZ290aTwvQXV0aG9yPjxZZWFyPjIwMTU8L1llYXI+PFJl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</w:fldData>
        </w:fldChar>
      </w:r>
      <w:r w:rsidR="00044EEE">
        <w:rPr>
          <w:sz w:val="24"/>
          <w:szCs w:val="24"/>
        </w:rPr>
        <w:instrText xml:space="preserve"> ADDIN EN.CITE </w:instrText>
      </w:r>
      <w:r w:rsidR="00044EEE">
        <w:rPr>
          <w:sz w:val="24"/>
          <w:szCs w:val="24"/>
        </w:rPr>
        <w:fldChar w:fldCharType="begin">
          <w:fldData xml:space="preserve">PEVuZE5vdGU+PENpdGU+PEF1dGhvcj5BZ290aTwvQXV0aG9yPjxZZWFyPjIwMTU8L1llYXI+PFJl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</w:fldData>
        </w:fldChar>
      </w:r>
      <w:r w:rsidR="00044EEE">
        <w:rPr>
          <w:sz w:val="24"/>
          <w:szCs w:val="24"/>
        </w:rPr>
        <w:instrText xml:space="preserve"> ADDIN EN.CITE.DATA </w:instrText>
      </w:r>
      <w:r w:rsidR="00044EEE">
        <w:rPr>
          <w:sz w:val="24"/>
          <w:szCs w:val="24"/>
        </w:rPr>
      </w:r>
      <w:r w:rsidR="00044EEE">
        <w:rPr>
          <w:sz w:val="24"/>
          <w:szCs w:val="24"/>
        </w:rPr>
        <w:fldChar w:fldCharType="end"/>
      </w:r>
      <w:r w:rsidR="00044EEE">
        <w:rPr>
          <w:sz w:val="24"/>
          <w:szCs w:val="24"/>
        </w:rPr>
      </w:r>
      <w:r w:rsidR="00044EEE">
        <w:rPr>
          <w:sz w:val="24"/>
          <w:szCs w:val="24"/>
        </w:rPr>
        <w:fldChar w:fldCharType="separate"/>
      </w:r>
      <w:r w:rsidR="00044EEE">
        <w:rPr>
          <w:noProof/>
          <w:sz w:val="24"/>
          <w:szCs w:val="24"/>
        </w:rPr>
        <w:t>(15)</w:t>
      </w:r>
      <w:r w:rsidR="00044EEE">
        <w:rPr>
          <w:sz w:val="24"/>
          <w:szCs w:val="24"/>
        </w:rPr>
        <w:fldChar w:fldCharType="end"/>
      </w:r>
      <w:r w:rsidR="00ED7B90">
        <w:rPr>
          <w:sz w:val="24"/>
          <w:szCs w:val="24"/>
        </w:rPr>
        <w:t xml:space="preserve">. </w:t>
      </w:r>
    </w:p>
    <w:p w14:paraId="10C9F64E" w14:textId="77777777" w:rsidR="00F0573E" w:rsidRDefault="00330456" w:rsidP="007A3850">
      <w:pPr>
        <w:spacing w:line="480" w:lineRule="auto"/>
        <w:rPr>
          <w:ins w:id="137" w:author="Qi, Chao" w:date="2017-02-08T14:20:00Z"/>
          <w:sz w:val="24"/>
          <w:szCs w:val="24"/>
        </w:rPr>
      </w:pPr>
      <w:r>
        <w:rPr>
          <w:sz w:val="24"/>
          <w:szCs w:val="24"/>
        </w:rPr>
        <w:t xml:space="preserve">     </w:t>
      </w:r>
      <w:r w:rsidR="00884FFD">
        <w:rPr>
          <w:sz w:val="24"/>
          <w:szCs w:val="24"/>
        </w:rPr>
        <w:t>In our study</w:t>
      </w:r>
      <w:r w:rsidR="003361A3">
        <w:rPr>
          <w:sz w:val="24"/>
          <w:szCs w:val="24"/>
        </w:rPr>
        <w:t>, c</w:t>
      </w:r>
      <w:r w:rsidR="00BC7E78">
        <w:rPr>
          <w:sz w:val="24"/>
          <w:szCs w:val="24"/>
        </w:rPr>
        <w:t>omparison of</w:t>
      </w:r>
      <w:r w:rsidR="00AA5F07">
        <w:rPr>
          <w:sz w:val="24"/>
          <w:szCs w:val="24"/>
        </w:rPr>
        <w:t xml:space="preserve"> </w:t>
      </w:r>
      <w:r w:rsidR="00884FFD">
        <w:rPr>
          <w:sz w:val="24"/>
          <w:szCs w:val="24"/>
        </w:rPr>
        <w:t xml:space="preserve">RSV-B genomes from 16 patients and </w:t>
      </w:r>
      <w:r w:rsidR="000A4271">
        <w:rPr>
          <w:sz w:val="24"/>
          <w:szCs w:val="24"/>
        </w:rPr>
        <w:t xml:space="preserve">HCWs suspected to be </w:t>
      </w:r>
      <w:r w:rsidR="00884FFD">
        <w:rPr>
          <w:sz w:val="24"/>
          <w:szCs w:val="24"/>
        </w:rPr>
        <w:t xml:space="preserve">involved in the nosocomial RSV-B outbreak in a hematology-oncology and stem cell transplant </w:t>
      </w:r>
      <w:r w:rsidR="00BC7E78">
        <w:rPr>
          <w:sz w:val="24"/>
          <w:szCs w:val="24"/>
        </w:rPr>
        <w:t>unit with</w:t>
      </w:r>
      <w:r w:rsidR="00DF0419">
        <w:rPr>
          <w:sz w:val="24"/>
          <w:szCs w:val="24"/>
        </w:rPr>
        <w:t xml:space="preserve"> the RSV-B genomes from patients unre</w:t>
      </w:r>
      <w:r w:rsidR="00AA5F07">
        <w:rPr>
          <w:sz w:val="24"/>
          <w:szCs w:val="24"/>
        </w:rPr>
        <w:t>lated to the outbreak clearly identified a cluster of</w:t>
      </w:r>
      <w:r w:rsidR="00A616B6">
        <w:rPr>
          <w:sz w:val="24"/>
          <w:szCs w:val="24"/>
        </w:rPr>
        <w:t xml:space="preserve"> </w:t>
      </w:r>
      <w:r w:rsidR="00FF00ED">
        <w:rPr>
          <w:sz w:val="24"/>
          <w:szCs w:val="24"/>
        </w:rPr>
        <w:t xml:space="preserve">11 </w:t>
      </w:r>
      <w:r w:rsidR="00A616B6">
        <w:rPr>
          <w:sz w:val="24"/>
          <w:szCs w:val="24"/>
        </w:rPr>
        <w:t>patients and HCWs with an identical RSV-B strain</w:t>
      </w:r>
      <w:r w:rsidR="00BC7E78">
        <w:rPr>
          <w:sz w:val="24"/>
          <w:szCs w:val="24"/>
        </w:rPr>
        <w:t xml:space="preserve"> and distinguished them from the patients unrelated to the outbreak. </w:t>
      </w:r>
      <w:r w:rsidR="002713AD">
        <w:rPr>
          <w:sz w:val="24"/>
          <w:szCs w:val="24"/>
        </w:rPr>
        <w:t xml:space="preserve">Investigation of patient geographic location provided additional evidence to support the genetic relatedness of RSV-B genome revealed by </w:t>
      </w:r>
      <w:r w:rsidR="00FF500E">
        <w:rPr>
          <w:sz w:val="24"/>
          <w:szCs w:val="24"/>
        </w:rPr>
        <w:t xml:space="preserve">the WGS typing, demonstrating the existence of a common cause for </w:t>
      </w:r>
      <w:r>
        <w:rPr>
          <w:sz w:val="24"/>
          <w:szCs w:val="24"/>
        </w:rPr>
        <w:t xml:space="preserve">the outbreak. </w:t>
      </w:r>
    </w:p>
    <w:p w14:paraId="22D02616" w14:textId="09EF95B5" w:rsidR="00333944" w:rsidRDefault="00F0573E" w:rsidP="007A3850">
      <w:pPr>
        <w:spacing w:line="480" w:lineRule="auto"/>
        <w:rPr>
          <w:sz w:val="24"/>
          <w:szCs w:val="24"/>
        </w:rPr>
      </w:pPr>
      <w:ins w:id="138" w:author="Qi, Chao" w:date="2017-02-08T14:20:00Z">
        <w:r>
          <w:rPr>
            <w:sz w:val="24"/>
            <w:szCs w:val="24"/>
          </w:rPr>
          <w:t xml:space="preserve">     </w:t>
        </w:r>
      </w:ins>
      <w:ins w:id="139" w:author="Qi, Chao" w:date="2017-02-08T14:07:00Z">
        <w:r w:rsidR="007F6728">
          <w:rPr>
            <w:sz w:val="24"/>
            <w:szCs w:val="24"/>
          </w:rPr>
          <w:t xml:space="preserve">The information of </w:t>
        </w:r>
      </w:ins>
      <w:ins w:id="140" w:author="Qi, Chao" w:date="2017-02-08T14:12:00Z">
        <w:r w:rsidR="007F6728">
          <w:rPr>
            <w:sz w:val="24"/>
            <w:szCs w:val="24"/>
          </w:rPr>
          <w:t>patient contact history of</w:t>
        </w:r>
      </w:ins>
      <w:ins w:id="141" w:author="Qi, Chao" w:date="2017-02-08T14:08:00Z">
        <w:r w:rsidR="007F6728">
          <w:rPr>
            <w:sz w:val="24"/>
            <w:szCs w:val="24"/>
          </w:rPr>
          <w:t xml:space="preserve"> </w:t>
        </w:r>
      </w:ins>
      <w:ins w:id="142" w:author="Qi, Chao" w:date="2017-02-08T14:11:00Z">
        <w:r>
          <w:rPr>
            <w:sz w:val="24"/>
            <w:szCs w:val="24"/>
          </w:rPr>
          <w:t>each</w:t>
        </w:r>
      </w:ins>
      <w:ins w:id="143" w:author="Qi, Chao" w:date="2017-02-08T14:08:00Z">
        <w:r w:rsidR="007F6728">
          <w:rPr>
            <w:sz w:val="24"/>
            <w:szCs w:val="24"/>
          </w:rPr>
          <w:t xml:space="preserve"> HCWs during the </w:t>
        </w:r>
      </w:ins>
      <w:ins w:id="144" w:author="Qi, Chao" w:date="2017-02-08T14:09:00Z">
        <w:r w:rsidR="007F6728">
          <w:rPr>
            <w:sz w:val="24"/>
            <w:szCs w:val="24"/>
          </w:rPr>
          <w:t xml:space="preserve">outbreak was not available. </w:t>
        </w:r>
      </w:ins>
      <w:ins w:id="145" w:author="Qi, Chao" w:date="2017-02-08T14:13:00Z">
        <w:r w:rsidR="007F6728">
          <w:rPr>
            <w:sz w:val="24"/>
            <w:szCs w:val="24"/>
          </w:rPr>
          <w:t xml:space="preserve">The five </w:t>
        </w:r>
        <w:r w:rsidR="007F6728" w:rsidRPr="007F6728">
          <w:rPr>
            <w:sz w:val="24"/>
            <w:szCs w:val="24"/>
            <w:rPrChange w:id="146" w:author="Qi, Chao" w:date="2017-02-08T14:15:00Z">
              <w:rPr>
                <w:sz w:val="24"/>
                <w:szCs w:val="24"/>
              </w:rPr>
            </w:rPrChange>
          </w:rPr>
          <w:t>HCWs implicated in the outbreak include</w:t>
        </w:r>
      </w:ins>
      <w:ins w:id="147" w:author="Qi, Chao" w:date="2017-02-08T14:19:00Z">
        <w:r>
          <w:rPr>
            <w:sz w:val="24"/>
            <w:szCs w:val="24"/>
          </w:rPr>
          <w:t>d</w:t>
        </w:r>
      </w:ins>
      <w:ins w:id="148" w:author="Qi, Chao" w:date="2017-02-08T14:13:00Z">
        <w:r w:rsidR="007F6728" w:rsidRPr="007F6728">
          <w:rPr>
            <w:sz w:val="24"/>
            <w:szCs w:val="24"/>
            <w:rPrChange w:id="149" w:author="Qi, Chao" w:date="2017-02-08T14:15:00Z">
              <w:rPr>
                <w:sz w:val="24"/>
                <w:szCs w:val="24"/>
              </w:rPr>
            </w:rPrChange>
          </w:rPr>
          <w:t xml:space="preserve"> a social work, </w:t>
        </w:r>
      </w:ins>
      <w:ins w:id="150" w:author="Qi, Chao" w:date="2017-02-08T14:14:00Z">
        <w:r w:rsidR="007F6728" w:rsidRPr="007F6728">
          <w:rPr>
            <w:rFonts w:ascii="Calibri" w:hAnsi="Calibri"/>
            <w:color w:val="000000"/>
            <w:sz w:val="24"/>
            <w:szCs w:val="24"/>
            <w:shd w:val="clear" w:color="auto" w:fill="FFFFFF"/>
            <w:rPrChange w:id="151" w:author="Qi, Chao" w:date="2017-02-08T14:15:00Z">
              <w:rPr>
                <w:rFonts w:ascii="Calibri" w:hAnsi="Calibri"/>
                <w:color w:val="000000"/>
                <w:shd w:val="clear" w:color="auto" w:fill="FFFFFF"/>
              </w:rPr>
            </w:rPrChange>
          </w:rPr>
          <w:t>Stem Cell Coordinator</w:t>
        </w:r>
        <w:r w:rsidR="007F6728" w:rsidRPr="007F6728">
          <w:rPr>
            <w:rFonts w:ascii="Calibri" w:hAnsi="Calibri"/>
            <w:color w:val="000000"/>
            <w:sz w:val="24"/>
            <w:szCs w:val="24"/>
            <w:shd w:val="clear" w:color="auto" w:fill="FFFFFF"/>
            <w:rPrChange w:id="152" w:author="Qi, Chao" w:date="2017-02-08T14:15:00Z">
              <w:rPr>
                <w:rFonts w:ascii="Calibri" w:hAnsi="Calibri"/>
                <w:color w:val="000000"/>
                <w:shd w:val="clear" w:color="auto" w:fill="FFFFFF"/>
              </w:rPr>
            </w:rPrChange>
          </w:rPr>
          <w:t xml:space="preserve">, a food service worker, </w:t>
        </w:r>
      </w:ins>
      <w:ins w:id="153" w:author="Qi, Chao" w:date="2017-02-08T14:15:00Z">
        <w:r w:rsidR="007F6728" w:rsidRPr="007F6728">
          <w:rPr>
            <w:rFonts w:ascii="Calibri" w:hAnsi="Calibri"/>
            <w:color w:val="000000"/>
            <w:sz w:val="24"/>
            <w:szCs w:val="24"/>
            <w:shd w:val="clear" w:color="auto" w:fill="FFFFFF"/>
            <w:rPrChange w:id="154" w:author="Qi, Chao" w:date="2017-02-08T14:15:00Z">
              <w:rPr>
                <w:rFonts w:ascii="Calibri" w:hAnsi="Calibri"/>
                <w:color w:val="000000"/>
                <w:shd w:val="clear" w:color="auto" w:fill="FFFFFF"/>
              </w:rPr>
            </w:rPrChange>
          </w:rPr>
          <w:t>Palliative Care physician</w:t>
        </w:r>
        <w:r w:rsidR="007F6728">
          <w:rPr>
            <w:rFonts w:ascii="Calibri" w:hAnsi="Calibri"/>
            <w:color w:val="000000"/>
            <w:sz w:val="24"/>
            <w:szCs w:val="24"/>
            <w:shd w:val="clear" w:color="auto" w:fill="FFFFFF"/>
          </w:rPr>
          <w:t>, and a nurse</w:t>
        </w:r>
        <w:r w:rsidR="00CF182B">
          <w:rPr>
            <w:rFonts w:ascii="Calibri" w:hAnsi="Calibri"/>
            <w:color w:val="000000"/>
            <w:sz w:val="24"/>
            <w:szCs w:val="24"/>
            <w:shd w:val="clear" w:color="auto" w:fill="FFFFFF"/>
          </w:rPr>
          <w:t xml:space="preserve">. They </w:t>
        </w:r>
      </w:ins>
      <w:ins w:id="155" w:author="Qi, Chao" w:date="2017-02-08T14:16:00Z">
        <w:r w:rsidR="00CF182B">
          <w:rPr>
            <w:rFonts w:ascii="Calibri" w:hAnsi="Calibri"/>
            <w:color w:val="000000"/>
            <w:sz w:val="24"/>
            <w:szCs w:val="24"/>
            <w:shd w:val="clear" w:color="auto" w:fill="FFFFFF"/>
          </w:rPr>
          <w:t xml:space="preserve">likely worked on both west and east sides of the unite. </w:t>
        </w:r>
      </w:ins>
      <w:ins w:id="156" w:author="Qi, Chao" w:date="2017-02-08T14:21:00Z">
        <w:r w:rsidR="007E287E">
          <w:rPr>
            <w:rFonts w:ascii="Calibri" w:hAnsi="Calibri"/>
            <w:color w:val="000000"/>
            <w:sz w:val="24"/>
            <w:szCs w:val="24"/>
            <w:shd w:val="clear" w:color="auto" w:fill="FFFFFF"/>
          </w:rPr>
          <w:t xml:space="preserve">In this outbreak three HCWs were infected with the outbreak strain. Although index </w:t>
        </w:r>
      </w:ins>
      <w:ins w:id="157" w:author="Qi, Chao" w:date="2017-02-08T14:29:00Z">
        <w:r w:rsidR="007E287E">
          <w:rPr>
            <w:rFonts w:ascii="Calibri" w:hAnsi="Calibri"/>
            <w:color w:val="000000"/>
            <w:sz w:val="24"/>
            <w:szCs w:val="24"/>
            <w:shd w:val="clear" w:color="auto" w:fill="FFFFFF"/>
          </w:rPr>
          <w:t>personnel for</w:t>
        </w:r>
      </w:ins>
      <w:ins w:id="158" w:author="Qi, Chao" w:date="2017-02-08T14:21:00Z">
        <w:r w:rsidR="007E287E">
          <w:rPr>
            <w:rFonts w:ascii="Calibri" w:hAnsi="Calibri"/>
            <w:color w:val="000000"/>
            <w:sz w:val="24"/>
            <w:szCs w:val="24"/>
            <w:shd w:val="clear" w:color="auto" w:fill="FFFFFF"/>
          </w:rPr>
          <w:t xml:space="preserve"> the outbreak was difficult to determine</w:t>
        </w:r>
      </w:ins>
      <w:ins w:id="159" w:author="Qi, Chao" w:date="2017-02-08T14:28:00Z">
        <w:r w:rsidR="007E287E">
          <w:rPr>
            <w:rFonts w:ascii="Calibri" w:hAnsi="Calibri"/>
            <w:color w:val="000000"/>
            <w:sz w:val="24"/>
            <w:szCs w:val="24"/>
            <w:shd w:val="clear" w:color="auto" w:fill="FFFFFF"/>
          </w:rPr>
          <w:t>, the HCWs were important source for</w:t>
        </w:r>
      </w:ins>
      <w:ins w:id="160" w:author="Qi, Chao" w:date="2017-02-08T14:34:00Z">
        <w:r w:rsidR="007E287E">
          <w:rPr>
            <w:rFonts w:ascii="Calibri" w:hAnsi="Calibri"/>
            <w:color w:val="000000"/>
            <w:sz w:val="24"/>
            <w:szCs w:val="24"/>
            <w:shd w:val="clear" w:color="auto" w:fill="FFFFFF"/>
          </w:rPr>
          <w:t xml:space="preserve"> pathogen</w:t>
        </w:r>
      </w:ins>
      <w:ins w:id="161" w:author="Qi, Chao" w:date="2017-02-08T14:28:00Z">
        <w:r w:rsidR="007E287E">
          <w:rPr>
            <w:rFonts w:ascii="Calibri" w:hAnsi="Calibri"/>
            <w:color w:val="000000"/>
            <w:sz w:val="24"/>
            <w:szCs w:val="24"/>
            <w:shd w:val="clear" w:color="auto" w:fill="FFFFFF"/>
          </w:rPr>
          <w:t xml:space="preserve"> </w:t>
        </w:r>
      </w:ins>
      <w:ins w:id="162" w:author="Qi, Chao" w:date="2017-02-08T14:32:00Z">
        <w:r w:rsidR="007E287E">
          <w:rPr>
            <w:rFonts w:ascii="Calibri" w:hAnsi="Calibri"/>
            <w:color w:val="000000"/>
            <w:sz w:val="24"/>
            <w:szCs w:val="24"/>
            <w:shd w:val="clear" w:color="auto" w:fill="FFFFFF"/>
          </w:rPr>
          <w:t xml:space="preserve">spread. </w:t>
        </w:r>
      </w:ins>
      <w:ins w:id="163" w:author="Qi, Chao" w:date="2017-02-08T14:46:00Z">
        <w:r w:rsidR="00911E76">
          <w:rPr>
            <w:rFonts w:ascii="Calibri" w:hAnsi="Calibri"/>
            <w:color w:val="000000"/>
            <w:sz w:val="24"/>
            <w:szCs w:val="24"/>
            <w:shd w:val="clear" w:color="auto" w:fill="FFFFFF"/>
          </w:rPr>
          <w:t>M</w:t>
        </w:r>
      </w:ins>
      <w:ins w:id="164" w:author="Qi, Chao" w:date="2017-02-08T14:34:00Z">
        <w:r w:rsidR="007E287E">
          <w:rPr>
            <w:rFonts w:ascii="Calibri" w:hAnsi="Calibri"/>
            <w:color w:val="000000"/>
            <w:sz w:val="24"/>
            <w:szCs w:val="24"/>
            <w:shd w:val="clear" w:color="auto" w:fill="FFFFFF"/>
          </w:rPr>
          <w:t>ost ho</w:t>
        </w:r>
      </w:ins>
      <w:ins w:id="165" w:author="Qi, Chao" w:date="2017-02-08T14:35:00Z">
        <w:r w:rsidR="007E287E">
          <w:rPr>
            <w:rFonts w:ascii="Calibri" w:hAnsi="Calibri"/>
            <w:color w:val="000000"/>
            <w:sz w:val="24"/>
            <w:szCs w:val="24"/>
            <w:shd w:val="clear" w:color="auto" w:fill="FFFFFF"/>
          </w:rPr>
          <w:t>s</w:t>
        </w:r>
      </w:ins>
      <w:ins w:id="166" w:author="Qi, Chao" w:date="2017-02-08T14:34:00Z">
        <w:r w:rsidR="007E287E">
          <w:rPr>
            <w:rFonts w:ascii="Calibri" w:hAnsi="Calibri"/>
            <w:color w:val="000000"/>
            <w:sz w:val="24"/>
            <w:szCs w:val="24"/>
            <w:shd w:val="clear" w:color="auto" w:fill="FFFFFF"/>
          </w:rPr>
          <w:t xml:space="preserve">pitals have </w:t>
        </w:r>
      </w:ins>
      <w:ins w:id="167" w:author="Qi, Chao" w:date="2017-02-08T14:35:00Z">
        <w:r w:rsidR="007E287E">
          <w:rPr>
            <w:rFonts w:ascii="Calibri" w:hAnsi="Calibri"/>
            <w:color w:val="000000"/>
            <w:sz w:val="24"/>
            <w:szCs w:val="24"/>
            <w:shd w:val="clear" w:color="auto" w:fill="FFFFFF"/>
          </w:rPr>
          <w:t xml:space="preserve">policy </w:t>
        </w:r>
      </w:ins>
      <w:ins w:id="168" w:author="Qi, Chao" w:date="2017-02-08T14:36:00Z">
        <w:r w:rsidR="00EA0D7D">
          <w:rPr>
            <w:rFonts w:ascii="Calibri" w:hAnsi="Calibri"/>
            <w:color w:val="000000"/>
            <w:sz w:val="24"/>
            <w:szCs w:val="24"/>
            <w:shd w:val="clear" w:color="auto" w:fill="FFFFFF"/>
          </w:rPr>
          <w:t xml:space="preserve">to keep HCWs with </w:t>
        </w:r>
      </w:ins>
      <w:ins w:id="169" w:author="Qi, Chao" w:date="2017-02-08T14:37:00Z">
        <w:r w:rsidR="00EA0D7D">
          <w:rPr>
            <w:rFonts w:ascii="Calibri" w:hAnsi="Calibri"/>
            <w:color w:val="000000"/>
            <w:sz w:val="24"/>
            <w:szCs w:val="24"/>
            <w:shd w:val="clear" w:color="auto" w:fill="FFFFFF"/>
          </w:rPr>
          <w:t>acute respiratory symptoms aw</w:t>
        </w:r>
        <w:r w:rsidR="00911E76">
          <w:rPr>
            <w:rFonts w:ascii="Calibri" w:hAnsi="Calibri"/>
            <w:color w:val="000000"/>
            <w:sz w:val="24"/>
            <w:szCs w:val="24"/>
            <w:shd w:val="clear" w:color="auto" w:fill="FFFFFF"/>
          </w:rPr>
          <w:t xml:space="preserve">ay from direct patient contact. This practice is not sufficient to prevent transmission of </w:t>
        </w:r>
      </w:ins>
      <w:ins w:id="170" w:author="Qi, Chao" w:date="2017-02-08T14:48:00Z">
        <w:r w:rsidR="00911E76">
          <w:rPr>
            <w:rFonts w:ascii="Calibri" w:hAnsi="Calibri"/>
            <w:color w:val="000000"/>
            <w:sz w:val="24"/>
            <w:szCs w:val="24"/>
            <w:shd w:val="clear" w:color="auto" w:fill="FFFFFF"/>
          </w:rPr>
          <w:t>pathogen from asymptomatic</w:t>
        </w:r>
      </w:ins>
      <w:ins w:id="171" w:author="Qi, Chao" w:date="2017-02-08T14:45:00Z">
        <w:r w:rsidR="00EA0D7D">
          <w:rPr>
            <w:rFonts w:ascii="Calibri" w:hAnsi="Calibri"/>
            <w:color w:val="000000"/>
            <w:sz w:val="24"/>
            <w:szCs w:val="24"/>
            <w:shd w:val="clear" w:color="auto" w:fill="FFFFFF"/>
          </w:rPr>
          <w:t xml:space="preserve"> carriers</w:t>
        </w:r>
      </w:ins>
      <w:ins w:id="172" w:author="Qi, Chao" w:date="2017-02-08T14:49:00Z">
        <w:r w:rsidR="00911E76">
          <w:rPr>
            <w:rFonts w:ascii="Calibri" w:hAnsi="Calibri"/>
            <w:color w:val="000000"/>
            <w:sz w:val="24"/>
            <w:szCs w:val="24"/>
            <w:shd w:val="clear" w:color="auto" w:fill="FFFFFF"/>
          </w:rPr>
          <w:t xml:space="preserve">. </w:t>
        </w:r>
      </w:ins>
      <w:ins w:id="173" w:author="Qi, Chao" w:date="2017-02-08T14:51:00Z">
        <w:r w:rsidR="00911E76">
          <w:rPr>
            <w:rFonts w:ascii="Calibri" w:hAnsi="Calibri"/>
            <w:color w:val="000000"/>
            <w:sz w:val="24"/>
            <w:szCs w:val="24"/>
            <w:shd w:val="clear" w:color="auto" w:fill="FFFFFF"/>
          </w:rPr>
          <w:t xml:space="preserve">The practical process to reduce the risk </w:t>
        </w:r>
      </w:ins>
      <w:ins w:id="174" w:author="Qi, Chao" w:date="2017-02-08T14:52:00Z">
        <w:r w:rsidR="00911E76">
          <w:rPr>
            <w:rFonts w:ascii="Calibri" w:hAnsi="Calibri"/>
            <w:color w:val="000000"/>
            <w:sz w:val="24"/>
            <w:szCs w:val="24"/>
            <w:shd w:val="clear" w:color="auto" w:fill="FFFFFF"/>
          </w:rPr>
          <w:t xml:space="preserve">of transmission from </w:t>
        </w:r>
      </w:ins>
      <w:ins w:id="175" w:author="Qi, Chao" w:date="2017-02-08T14:53:00Z">
        <w:r w:rsidR="00911E76">
          <w:rPr>
            <w:rFonts w:ascii="Calibri" w:hAnsi="Calibri"/>
            <w:color w:val="000000"/>
            <w:sz w:val="24"/>
            <w:szCs w:val="24"/>
            <w:shd w:val="clear" w:color="auto" w:fill="FFFFFF"/>
          </w:rPr>
          <w:t>a colonized personnel in a high risk patient population requires further investigation.</w:t>
        </w:r>
      </w:ins>
    </w:p>
    <w:p w14:paraId="5145695E" w14:textId="71536602" w:rsidR="00523D01" w:rsidRDefault="0089054C" w:rsidP="007A3850">
      <w:pPr>
        <w:spacing w:line="480" w:lineRule="auto"/>
        <w:rPr>
          <w:sz w:val="24"/>
          <w:szCs w:val="24"/>
        </w:rPr>
      </w:pPr>
      <w:r>
        <w:rPr>
          <w:sz w:val="24"/>
          <w:szCs w:val="24"/>
        </w:rPr>
        <w:t xml:space="preserve">     The purpose of the study is to determine wheth</w:t>
      </w:r>
      <w:r w:rsidR="00CA247B">
        <w:rPr>
          <w:sz w:val="24"/>
          <w:szCs w:val="24"/>
        </w:rPr>
        <w:t>er WGS would be able to separate cases of</w:t>
      </w:r>
      <w:r>
        <w:rPr>
          <w:sz w:val="24"/>
          <w:szCs w:val="24"/>
        </w:rPr>
        <w:t xml:space="preserve"> </w:t>
      </w:r>
      <w:r w:rsidR="00CA247B">
        <w:rPr>
          <w:sz w:val="24"/>
          <w:szCs w:val="24"/>
        </w:rPr>
        <w:t xml:space="preserve">RSV-B transmission from the patients with strains unrelated </w:t>
      </w:r>
      <w:r w:rsidR="00113D85">
        <w:rPr>
          <w:sz w:val="24"/>
          <w:szCs w:val="24"/>
        </w:rPr>
        <w:t xml:space="preserve">to the </w:t>
      </w:r>
      <w:r w:rsidR="00CA247B">
        <w:rPr>
          <w:sz w:val="24"/>
          <w:szCs w:val="24"/>
        </w:rPr>
        <w:t xml:space="preserve">transmission in an outbreak over eight weeks. We showed that WGS was valuable for </w:t>
      </w:r>
      <w:r w:rsidR="002C46F9">
        <w:rPr>
          <w:sz w:val="24"/>
          <w:szCs w:val="24"/>
        </w:rPr>
        <w:t>a</w:t>
      </w:r>
      <w:r w:rsidR="00FF79D6">
        <w:rPr>
          <w:sz w:val="24"/>
          <w:szCs w:val="24"/>
        </w:rPr>
        <w:t xml:space="preserve"> local outbreak investigation. Identifying transmission and defining outbreak boundar</w:t>
      </w:r>
      <w:r w:rsidR="000A4271">
        <w:rPr>
          <w:sz w:val="24"/>
          <w:szCs w:val="24"/>
        </w:rPr>
        <w:t>ies</w:t>
      </w:r>
      <w:r w:rsidR="00FF79D6">
        <w:rPr>
          <w:sz w:val="24"/>
          <w:szCs w:val="24"/>
        </w:rPr>
        <w:t xml:space="preserve"> is critical</w:t>
      </w:r>
      <w:r w:rsidR="000A4271">
        <w:rPr>
          <w:sz w:val="24"/>
          <w:szCs w:val="24"/>
        </w:rPr>
        <w:t xml:space="preserve"> information that allows</w:t>
      </w:r>
      <w:r w:rsidR="00F313A2">
        <w:rPr>
          <w:sz w:val="24"/>
          <w:szCs w:val="24"/>
        </w:rPr>
        <w:t xml:space="preserve"> </w:t>
      </w:r>
      <w:r w:rsidR="000A4271">
        <w:rPr>
          <w:sz w:val="24"/>
          <w:szCs w:val="24"/>
        </w:rPr>
        <w:lastRenderedPageBreak/>
        <w:t>implementation of appropriate infection control and prevention measures</w:t>
      </w:r>
      <w:r w:rsidR="00FF79D6">
        <w:rPr>
          <w:sz w:val="24"/>
          <w:szCs w:val="24"/>
        </w:rPr>
        <w:t xml:space="preserve">. </w:t>
      </w:r>
      <w:r w:rsidR="00C16949">
        <w:rPr>
          <w:sz w:val="24"/>
          <w:szCs w:val="24"/>
        </w:rPr>
        <w:t>Delay in detection of patients and HCWs involved in transmission due to lack of symptoms often results in</w:t>
      </w:r>
      <w:r w:rsidR="000A4271">
        <w:rPr>
          <w:sz w:val="24"/>
          <w:szCs w:val="24"/>
        </w:rPr>
        <w:t xml:space="preserve"> propagation of the outbreak</w:t>
      </w:r>
      <w:r w:rsidR="00EA0ED7">
        <w:rPr>
          <w:sz w:val="24"/>
          <w:szCs w:val="24"/>
        </w:rPr>
        <w:t xml:space="preserve">. In this outbreak, RSV-B transmission occurred in four patients in spite of </w:t>
      </w:r>
      <w:r w:rsidR="008D57DC">
        <w:rPr>
          <w:sz w:val="24"/>
          <w:szCs w:val="24"/>
        </w:rPr>
        <w:t xml:space="preserve">the </w:t>
      </w:r>
      <w:r w:rsidR="00EA0ED7">
        <w:rPr>
          <w:sz w:val="24"/>
          <w:szCs w:val="24"/>
        </w:rPr>
        <w:t>stringent infection control measure</w:t>
      </w:r>
      <w:r w:rsidR="008D57DC">
        <w:rPr>
          <w:sz w:val="24"/>
          <w:szCs w:val="24"/>
        </w:rPr>
        <w:t>s</w:t>
      </w:r>
      <w:r w:rsidR="00EA0ED7">
        <w:rPr>
          <w:sz w:val="24"/>
          <w:szCs w:val="24"/>
        </w:rPr>
        <w:t xml:space="preserve"> </w:t>
      </w:r>
      <w:r w:rsidR="00056D6A">
        <w:rPr>
          <w:sz w:val="24"/>
          <w:szCs w:val="24"/>
        </w:rPr>
        <w:t>(?</w:t>
      </w:r>
      <w:r w:rsidR="00EA0ED7">
        <w:rPr>
          <w:sz w:val="24"/>
          <w:szCs w:val="24"/>
        </w:rPr>
        <w:t xml:space="preserve">). </w:t>
      </w:r>
      <w:r w:rsidR="008D57DC">
        <w:rPr>
          <w:sz w:val="24"/>
          <w:szCs w:val="24"/>
        </w:rPr>
        <w:t xml:space="preserve">WGS may offer a </w:t>
      </w:r>
      <w:r w:rsidR="000A4271">
        <w:rPr>
          <w:sz w:val="24"/>
          <w:szCs w:val="24"/>
        </w:rPr>
        <w:t xml:space="preserve">valuable </w:t>
      </w:r>
      <w:r w:rsidR="008D57DC">
        <w:rPr>
          <w:sz w:val="24"/>
          <w:szCs w:val="24"/>
        </w:rPr>
        <w:t>solution to this problem</w:t>
      </w:r>
      <w:r w:rsidR="000A4271">
        <w:rPr>
          <w:sz w:val="24"/>
          <w:szCs w:val="24"/>
        </w:rPr>
        <w:t>, with its</w:t>
      </w:r>
      <w:r w:rsidR="00FF79D6">
        <w:rPr>
          <w:sz w:val="24"/>
          <w:szCs w:val="24"/>
        </w:rPr>
        <w:t xml:space="preserve"> high throughput capacity</w:t>
      </w:r>
      <w:r w:rsidR="000A4271">
        <w:rPr>
          <w:sz w:val="24"/>
          <w:szCs w:val="24"/>
        </w:rPr>
        <w:t xml:space="preserve"> and ability</w:t>
      </w:r>
      <w:r w:rsidR="008D57DC">
        <w:rPr>
          <w:sz w:val="24"/>
          <w:szCs w:val="24"/>
        </w:rPr>
        <w:t xml:space="preserve"> to screen and perform a quick genome typing analysis for </w:t>
      </w:r>
      <w:r w:rsidR="00FF79D6">
        <w:rPr>
          <w:sz w:val="24"/>
          <w:szCs w:val="24"/>
        </w:rPr>
        <w:t xml:space="preserve">a large number of patients and HCWs </w:t>
      </w:r>
      <w:r w:rsidR="008D57DC">
        <w:rPr>
          <w:sz w:val="24"/>
          <w:szCs w:val="24"/>
        </w:rPr>
        <w:t>once a small cluster of patients appears.</w:t>
      </w:r>
      <w:r w:rsidR="006013EB">
        <w:rPr>
          <w:sz w:val="24"/>
          <w:szCs w:val="24"/>
        </w:rPr>
        <w:t xml:space="preserve"> </w:t>
      </w:r>
      <w:r w:rsidR="00C16949">
        <w:rPr>
          <w:sz w:val="24"/>
          <w:szCs w:val="24"/>
        </w:rPr>
        <w:t xml:space="preserve"> </w:t>
      </w:r>
      <w:r w:rsidR="0017409D">
        <w:rPr>
          <w:sz w:val="24"/>
          <w:szCs w:val="24"/>
        </w:rPr>
        <w:t xml:space="preserve"> </w:t>
      </w:r>
    </w:p>
    <w:p w14:paraId="6ACCB2EC" w14:textId="6EE81D4D" w:rsidR="00B150A1" w:rsidRDefault="00523D01" w:rsidP="007A3850">
      <w:pPr>
        <w:spacing w:line="480" w:lineRule="auto"/>
        <w:rPr>
          <w:sz w:val="24"/>
          <w:szCs w:val="24"/>
        </w:rPr>
      </w:pPr>
      <w:r>
        <w:rPr>
          <w:sz w:val="24"/>
          <w:szCs w:val="24"/>
        </w:rPr>
        <w:t>References</w:t>
      </w:r>
    </w:p>
    <w:p w14:paraId="53A5DB32" w14:textId="77777777" w:rsidR="00044EEE" w:rsidRPr="00044EEE" w:rsidRDefault="00B150A1" w:rsidP="00CF182B">
      <w:pPr>
        <w:pStyle w:val="EndNoteBibliography"/>
        <w:spacing w:after="0" w:line="480" w:lineRule="auto"/>
        <w:ind w:left="720" w:hanging="720"/>
        <w:pPrChange w:id="176" w:author="Qi, Chao" w:date="2017-02-08T14:19:00Z">
          <w:pPr>
            <w:pStyle w:val="EndNoteBibliography"/>
            <w:spacing w:after="0"/>
            <w:ind w:left="720" w:hanging="720"/>
          </w:pPr>
        </w:pPrChange>
      </w:pPr>
      <w:r>
        <w:rPr>
          <w:sz w:val="24"/>
          <w:szCs w:val="24"/>
        </w:rPr>
        <w:fldChar w:fldCharType="begin"/>
      </w:r>
      <w:r>
        <w:rPr>
          <w:sz w:val="24"/>
          <w:szCs w:val="24"/>
        </w:rPr>
        <w:instrText xml:space="preserve"> ADDIN EN.REFLIST </w:instrText>
      </w:r>
      <w:r>
        <w:rPr>
          <w:sz w:val="24"/>
          <w:szCs w:val="24"/>
        </w:rPr>
        <w:fldChar w:fldCharType="separate"/>
      </w:r>
      <w:r w:rsidR="00044EEE" w:rsidRPr="00044EEE">
        <w:t>1.</w:t>
      </w:r>
      <w:r w:rsidR="00044EEE" w:rsidRPr="00044EEE">
        <w:tab/>
      </w:r>
      <w:r w:rsidR="00044EEE" w:rsidRPr="00044EEE">
        <w:rPr>
          <w:b/>
        </w:rPr>
        <w:t xml:space="preserve">Griffiths C, Drews SJ, Marchant DJ. </w:t>
      </w:r>
      <w:r w:rsidR="00044EEE" w:rsidRPr="00044EEE">
        <w:t xml:space="preserve">2017. Respiratory Syncytial Virus: Infection, Detection, and New Options for Prevention and Treatment. Clin Microbiol Rev </w:t>
      </w:r>
      <w:r w:rsidR="00044EEE" w:rsidRPr="00044EEE">
        <w:rPr>
          <w:b/>
        </w:rPr>
        <w:t>30:</w:t>
      </w:r>
      <w:r w:rsidR="00044EEE" w:rsidRPr="00044EEE">
        <w:t>277-319.</w:t>
      </w:r>
    </w:p>
    <w:p w14:paraId="0A676316" w14:textId="77777777" w:rsidR="00044EEE" w:rsidRPr="00044EEE" w:rsidRDefault="00044EEE" w:rsidP="00CF182B">
      <w:pPr>
        <w:pStyle w:val="EndNoteBibliography"/>
        <w:spacing w:after="0" w:line="480" w:lineRule="auto"/>
        <w:ind w:left="720" w:hanging="720"/>
        <w:pPrChange w:id="177" w:author="Qi, Chao" w:date="2017-02-08T14:19:00Z">
          <w:pPr>
            <w:pStyle w:val="EndNoteBibliography"/>
            <w:spacing w:after="0"/>
            <w:ind w:left="720" w:hanging="720"/>
          </w:pPr>
        </w:pPrChange>
      </w:pPr>
      <w:r w:rsidRPr="00044EEE">
        <w:t>2.</w:t>
      </w:r>
      <w:r w:rsidRPr="00044EEE">
        <w:tab/>
      </w:r>
      <w:r w:rsidRPr="00044EEE">
        <w:rPr>
          <w:b/>
        </w:rPr>
        <w:t xml:space="preserve">Nair H, Nokes DJ, Gessner BD, Dherani M, Madhi SA, Singleton RJ, O'Brien KL, Roca A, Wright PF, Bruce N, Chandran A, Theodoratou E, Sutanto A, Sedyaningsih ER, Ngama M, Munywoki PK, Kartasasmita C, Simoes EA, Rudan I, Weber MW, Campbell H. </w:t>
      </w:r>
      <w:r w:rsidRPr="00044EEE">
        <w:t xml:space="preserve">2010. Global burden of acute lower respiratory infections due to respiratory syncytial virus in young children: a systematic review and meta-analysis. Lancet </w:t>
      </w:r>
      <w:r w:rsidRPr="00044EEE">
        <w:rPr>
          <w:b/>
        </w:rPr>
        <w:t>375:</w:t>
      </w:r>
      <w:r w:rsidRPr="00044EEE">
        <w:t>1545-1555.</w:t>
      </w:r>
    </w:p>
    <w:p w14:paraId="3AAACD2C" w14:textId="77777777" w:rsidR="00044EEE" w:rsidRPr="00044EEE" w:rsidRDefault="00044EEE" w:rsidP="00CF182B">
      <w:pPr>
        <w:pStyle w:val="EndNoteBibliography"/>
        <w:spacing w:after="0" w:line="480" w:lineRule="auto"/>
        <w:ind w:left="720" w:hanging="720"/>
        <w:pPrChange w:id="178" w:author="Qi, Chao" w:date="2017-02-08T14:19:00Z">
          <w:pPr>
            <w:pStyle w:val="EndNoteBibliography"/>
            <w:spacing w:after="0"/>
            <w:ind w:left="720" w:hanging="720"/>
          </w:pPr>
        </w:pPrChange>
      </w:pPr>
      <w:r w:rsidRPr="00044EEE">
        <w:t>3.</w:t>
      </w:r>
      <w:r w:rsidRPr="00044EEE">
        <w:tab/>
      </w:r>
      <w:r w:rsidRPr="00044EEE">
        <w:rPr>
          <w:b/>
        </w:rPr>
        <w:t xml:space="preserve">Schobel SA, Stucker KM, Moore ML, Anderson LJ, Larkin EK, Shankar J, Bera J, Puri V, Shilts MH, Rosas-Salazar C, Halpin RA, Fedorova N, Shrivastava S, Stockwell TB, Peebles RS, Hartert TV, Das SR. </w:t>
      </w:r>
      <w:r w:rsidRPr="00044EEE">
        <w:t xml:space="preserve">2016. Respiratory Syncytial Virus whole-genome sequencing identifies convergent evolution of sequence duplication in the C-terminus of the G gene. Sci Rep </w:t>
      </w:r>
      <w:r w:rsidRPr="00044EEE">
        <w:rPr>
          <w:b/>
        </w:rPr>
        <w:t>6:</w:t>
      </w:r>
      <w:r w:rsidRPr="00044EEE">
        <w:t>26311.</w:t>
      </w:r>
    </w:p>
    <w:p w14:paraId="5A494AE0" w14:textId="77777777" w:rsidR="00044EEE" w:rsidRPr="00044EEE" w:rsidRDefault="00044EEE" w:rsidP="00CF182B">
      <w:pPr>
        <w:pStyle w:val="EndNoteBibliography"/>
        <w:spacing w:after="0" w:line="480" w:lineRule="auto"/>
        <w:ind w:left="720" w:hanging="720"/>
        <w:pPrChange w:id="179" w:author="Qi, Chao" w:date="2017-02-08T14:19:00Z">
          <w:pPr>
            <w:pStyle w:val="EndNoteBibliography"/>
            <w:spacing w:after="0"/>
            <w:ind w:left="720" w:hanging="720"/>
          </w:pPr>
        </w:pPrChange>
      </w:pPr>
      <w:r w:rsidRPr="00044EEE">
        <w:t>4.</w:t>
      </w:r>
      <w:r w:rsidRPr="00044EEE">
        <w:tab/>
      </w:r>
      <w:r w:rsidRPr="00044EEE">
        <w:rPr>
          <w:b/>
        </w:rPr>
        <w:t xml:space="preserve">Falsey AR. </w:t>
      </w:r>
      <w:r w:rsidRPr="00044EEE">
        <w:t xml:space="preserve">2005. Respiratory syncytial virus infection in elderly and high-risk adults. Exp Lung Res </w:t>
      </w:r>
      <w:r w:rsidRPr="00044EEE">
        <w:rPr>
          <w:b/>
        </w:rPr>
        <w:t>31 Suppl 1:</w:t>
      </w:r>
      <w:r w:rsidRPr="00044EEE">
        <w:t>77.</w:t>
      </w:r>
    </w:p>
    <w:p w14:paraId="157C7796" w14:textId="77777777" w:rsidR="00044EEE" w:rsidRPr="00044EEE" w:rsidRDefault="00044EEE" w:rsidP="00CF182B">
      <w:pPr>
        <w:pStyle w:val="EndNoteBibliography"/>
        <w:spacing w:after="0" w:line="480" w:lineRule="auto"/>
        <w:ind w:left="720" w:hanging="720"/>
        <w:pPrChange w:id="180" w:author="Qi, Chao" w:date="2017-02-08T14:19:00Z">
          <w:pPr>
            <w:pStyle w:val="EndNoteBibliography"/>
            <w:spacing w:after="0"/>
            <w:ind w:left="720" w:hanging="720"/>
          </w:pPr>
        </w:pPrChange>
      </w:pPr>
      <w:r w:rsidRPr="00044EEE">
        <w:t>5.</w:t>
      </w:r>
      <w:r w:rsidRPr="00044EEE">
        <w:tab/>
      </w:r>
      <w:r w:rsidRPr="00044EEE">
        <w:rPr>
          <w:b/>
        </w:rPr>
        <w:t xml:space="preserve">Couch RB, Englund JA, Whimbey E. </w:t>
      </w:r>
      <w:r w:rsidRPr="00044EEE">
        <w:t xml:space="preserve">1997. Respiratory viral infections in immunocompetent and immunocompromised persons. Am J Med </w:t>
      </w:r>
      <w:r w:rsidRPr="00044EEE">
        <w:rPr>
          <w:b/>
        </w:rPr>
        <w:t>102:</w:t>
      </w:r>
      <w:r w:rsidRPr="00044EEE">
        <w:t>2-9; discussion 25-26.</w:t>
      </w:r>
    </w:p>
    <w:p w14:paraId="47DD864F" w14:textId="77777777" w:rsidR="00044EEE" w:rsidRPr="00044EEE" w:rsidRDefault="00044EEE" w:rsidP="00CF182B">
      <w:pPr>
        <w:pStyle w:val="EndNoteBibliography"/>
        <w:spacing w:after="0" w:line="480" w:lineRule="auto"/>
        <w:ind w:left="720" w:hanging="720"/>
        <w:pPrChange w:id="181" w:author="Qi, Chao" w:date="2017-02-08T14:19:00Z">
          <w:pPr>
            <w:pStyle w:val="EndNoteBibliography"/>
            <w:spacing w:after="0"/>
            <w:ind w:left="720" w:hanging="720"/>
          </w:pPr>
        </w:pPrChange>
      </w:pPr>
      <w:r w:rsidRPr="00044EEE">
        <w:t>6.</w:t>
      </w:r>
      <w:r w:rsidRPr="00044EEE">
        <w:tab/>
      </w:r>
      <w:r w:rsidRPr="00044EEE">
        <w:rPr>
          <w:b/>
        </w:rPr>
        <w:t xml:space="preserve">Avetisyan G, Mattsson J, Sparrelid E, Ljungman P. </w:t>
      </w:r>
      <w:r w:rsidRPr="00044EEE">
        <w:t xml:space="preserve">2009. Respiratory syncytial virus infection in recipients of allogeneic stem-cell transplantation: a retrospective study of the incidence, clinical features, and outcome. Transplantation </w:t>
      </w:r>
      <w:r w:rsidRPr="00044EEE">
        <w:rPr>
          <w:b/>
        </w:rPr>
        <w:t>88:</w:t>
      </w:r>
      <w:r w:rsidRPr="00044EEE">
        <w:t>1222-1226.</w:t>
      </w:r>
    </w:p>
    <w:p w14:paraId="5EF1A5C4" w14:textId="77777777" w:rsidR="00044EEE" w:rsidRPr="00044EEE" w:rsidRDefault="00044EEE" w:rsidP="00CF182B">
      <w:pPr>
        <w:pStyle w:val="EndNoteBibliography"/>
        <w:spacing w:after="0" w:line="480" w:lineRule="auto"/>
        <w:ind w:left="720" w:hanging="720"/>
        <w:pPrChange w:id="182" w:author="Qi, Chao" w:date="2017-02-08T14:19:00Z">
          <w:pPr>
            <w:pStyle w:val="EndNoteBibliography"/>
            <w:spacing w:after="0"/>
            <w:ind w:left="720" w:hanging="720"/>
          </w:pPr>
        </w:pPrChange>
      </w:pPr>
      <w:r w:rsidRPr="00044EEE">
        <w:t>7.</w:t>
      </w:r>
      <w:r w:rsidRPr="00044EEE">
        <w:tab/>
      </w:r>
      <w:r w:rsidRPr="00044EEE">
        <w:rPr>
          <w:b/>
        </w:rPr>
        <w:t xml:space="preserve">Shah JN, Chemaly RF. </w:t>
      </w:r>
      <w:r w:rsidRPr="00044EEE">
        <w:t xml:space="preserve">2011. Management of RSV infections in adult recipients of hematopoietic stem cell transplantation. Blood </w:t>
      </w:r>
      <w:r w:rsidRPr="00044EEE">
        <w:rPr>
          <w:b/>
        </w:rPr>
        <w:t>117:</w:t>
      </w:r>
      <w:r w:rsidRPr="00044EEE">
        <w:t>2755-2763.</w:t>
      </w:r>
    </w:p>
    <w:p w14:paraId="4DB11F49" w14:textId="77777777" w:rsidR="00044EEE" w:rsidRPr="00044EEE" w:rsidRDefault="00044EEE" w:rsidP="00CF182B">
      <w:pPr>
        <w:pStyle w:val="EndNoteBibliography"/>
        <w:spacing w:after="0" w:line="480" w:lineRule="auto"/>
        <w:ind w:left="720" w:hanging="720"/>
        <w:pPrChange w:id="183" w:author="Qi, Chao" w:date="2017-02-08T14:19:00Z">
          <w:pPr>
            <w:pStyle w:val="EndNoteBibliography"/>
            <w:spacing w:after="0"/>
            <w:ind w:left="720" w:hanging="720"/>
          </w:pPr>
        </w:pPrChange>
      </w:pPr>
      <w:r w:rsidRPr="00044EEE">
        <w:t>8.</w:t>
      </w:r>
      <w:r w:rsidRPr="00044EEE">
        <w:tab/>
      </w:r>
      <w:r w:rsidRPr="00044EEE">
        <w:rPr>
          <w:b/>
        </w:rPr>
        <w:t xml:space="preserve">Dare RK, Talbot TR. </w:t>
      </w:r>
      <w:r w:rsidRPr="00044EEE">
        <w:t xml:space="preserve">2016. Health Care-Acquired Viral Respiratory Diseases. Infect Dis Clin North Am </w:t>
      </w:r>
      <w:r w:rsidRPr="00044EEE">
        <w:rPr>
          <w:b/>
        </w:rPr>
        <w:t>30:</w:t>
      </w:r>
      <w:r w:rsidRPr="00044EEE">
        <w:t>1053-1070.</w:t>
      </w:r>
    </w:p>
    <w:p w14:paraId="1F3A81BD" w14:textId="77777777" w:rsidR="00044EEE" w:rsidRPr="00044EEE" w:rsidRDefault="00044EEE" w:rsidP="00CF182B">
      <w:pPr>
        <w:pStyle w:val="EndNoteBibliography"/>
        <w:spacing w:after="0" w:line="480" w:lineRule="auto"/>
        <w:ind w:left="720" w:hanging="720"/>
        <w:pPrChange w:id="184" w:author="Qi, Chao" w:date="2017-02-08T14:19:00Z">
          <w:pPr>
            <w:pStyle w:val="EndNoteBibliography"/>
            <w:spacing w:after="0"/>
            <w:ind w:left="720" w:hanging="720"/>
          </w:pPr>
        </w:pPrChange>
      </w:pPr>
      <w:r w:rsidRPr="00044EEE">
        <w:t>9.</w:t>
      </w:r>
      <w:r w:rsidRPr="00044EEE">
        <w:tab/>
      </w:r>
      <w:r w:rsidRPr="00044EEE">
        <w:rPr>
          <w:b/>
        </w:rPr>
        <w:t xml:space="preserve">Chu HY, Englund JA, Podczervinski S, Kuypers J, Campbell AP, Boeckh M, Pergam SA, Casper C. </w:t>
      </w:r>
      <w:r w:rsidRPr="00044EEE">
        <w:t xml:space="preserve">2014. Nosocomial transmission of respiratory syncytial virus in an outpatient cancer center. Biol Blood Marrow Transplant </w:t>
      </w:r>
      <w:r w:rsidRPr="00044EEE">
        <w:rPr>
          <w:b/>
        </w:rPr>
        <w:t>20:</w:t>
      </w:r>
      <w:r w:rsidRPr="00044EEE">
        <w:t>844-851.</w:t>
      </w:r>
    </w:p>
    <w:p w14:paraId="3BFC576F" w14:textId="77777777" w:rsidR="00044EEE" w:rsidRPr="00044EEE" w:rsidRDefault="00044EEE" w:rsidP="00CF182B">
      <w:pPr>
        <w:pStyle w:val="EndNoteBibliography"/>
        <w:spacing w:after="0" w:line="480" w:lineRule="auto"/>
        <w:ind w:left="720" w:hanging="720"/>
        <w:pPrChange w:id="185" w:author="Qi, Chao" w:date="2017-02-08T14:19:00Z">
          <w:pPr>
            <w:pStyle w:val="EndNoteBibliography"/>
            <w:spacing w:after="0"/>
            <w:ind w:left="720" w:hanging="720"/>
          </w:pPr>
        </w:pPrChange>
      </w:pPr>
      <w:r w:rsidRPr="00044EEE">
        <w:t>10.</w:t>
      </w:r>
      <w:r w:rsidRPr="00044EEE">
        <w:tab/>
      </w:r>
      <w:r w:rsidRPr="00044EEE">
        <w:rPr>
          <w:b/>
        </w:rPr>
        <w:t xml:space="preserve">Kassis C, Champlin RE, Hachem RY, Hosing C, Tarrand JJ, Perego CA, Neumann JL, Raad, II, Chemaly RF. </w:t>
      </w:r>
      <w:r w:rsidRPr="00044EEE">
        <w:t xml:space="preserve">2010. Detection and control of a nosocomial respiratory syncytial virus outbreak in a stem cell transplantation unit: the role of palivizumab. Biol Blood Marrow Transplant </w:t>
      </w:r>
      <w:r w:rsidRPr="00044EEE">
        <w:rPr>
          <w:b/>
        </w:rPr>
        <w:t>16:</w:t>
      </w:r>
      <w:r w:rsidRPr="00044EEE">
        <w:t>1265-1271.</w:t>
      </w:r>
    </w:p>
    <w:p w14:paraId="7C416D9C" w14:textId="77777777" w:rsidR="00044EEE" w:rsidRPr="00044EEE" w:rsidRDefault="00044EEE" w:rsidP="00CF182B">
      <w:pPr>
        <w:pStyle w:val="EndNoteBibliography"/>
        <w:spacing w:after="0" w:line="480" w:lineRule="auto"/>
        <w:ind w:left="720" w:hanging="720"/>
        <w:pPrChange w:id="186" w:author="Qi, Chao" w:date="2017-02-08T14:19:00Z">
          <w:pPr>
            <w:pStyle w:val="EndNoteBibliography"/>
            <w:spacing w:after="0"/>
            <w:ind w:left="720" w:hanging="720"/>
          </w:pPr>
        </w:pPrChange>
      </w:pPr>
      <w:r w:rsidRPr="00044EEE">
        <w:lastRenderedPageBreak/>
        <w:t>11.</w:t>
      </w:r>
      <w:r w:rsidRPr="00044EEE">
        <w:tab/>
      </w:r>
      <w:r w:rsidRPr="00044EEE">
        <w:rPr>
          <w:b/>
        </w:rPr>
        <w:t xml:space="preserve">Lehners N, Tabatabai J, Prifert C, Wedde M, Puthenparambil J, Weissbrich B, Biere B, Schweiger B, Egerer G, Schnitzler P. </w:t>
      </w:r>
      <w:r w:rsidRPr="00044EEE">
        <w:t xml:space="preserve">2016. Long-Term Shedding of Influenza Virus, Parainfluenza Virus, Respiratory Syncytial Virus and Nosocomial Epidemiology in Patients with Hematological Disorders. PLoS One </w:t>
      </w:r>
      <w:r w:rsidRPr="00044EEE">
        <w:rPr>
          <w:b/>
        </w:rPr>
        <w:t>11:</w:t>
      </w:r>
      <w:r w:rsidRPr="00044EEE">
        <w:t>e0148258.</w:t>
      </w:r>
    </w:p>
    <w:p w14:paraId="32A3D61B" w14:textId="77777777" w:rsidR="00044EEE" w:rsidRPr="00044EEE" w:rsidRDefault="00044EEE" w:rsidP="00CF182B">
      <w:pPr>
        <w:pStyle w:val="EndNoteBibliography"/>
        <w:spacing w:after="0" w:line="480" w:lineRule="auto"/>
        <w:ind w:left="720" w:hanging="720"/>
        <w:pPrChange w:id="187" w:author="Qi, Chao" w:date="2017-02-08T14:19:00Z">
          <w:pPr>
            <w:pStyle w:val="EndNoteBibliography"/>
            <w:spacing w:after="0"/>
            <w:ind w:left="720" w:hanging="720"/>
          </w:pPr>
        </w:pPrChange>
      </w:pPr>
      <w:r w:rsidRPr="00044EEE">
        <w:t>12.</w:t>
      </w:r>
      <w:r w:rsidRPr="00044EEE">
        <w:tab/>
      </w:r>
      <w:r w:rsidRPr="00044EEE">
        <w:rPr>
          <w:b/>
        </w:rPr>
        <w:t xml:space="preserve">Dominguez SR, Anderson LJ, Kotter CV, Littlehorn CA, Arms LE, Dowell E, Todd JK, Frank DN. </w:t>
      </w:r>
      <w:r w:rsidRPr="00044EEE">
        <w:t xml:space="preserve">2016. Comparison of Whole-Genome Sequencing and Molecular-Epidemiological Techniques for Clostridium difficile Strain Typing. J Pediatric Infect Dis Soc </w:t>
      </w:r>
      <w:r w:rsidRPr="00044EEE">
        <w:rPr>
          <w:b/>
        </w:rPr>
        <w:t>5:</w:t>
      </w:r>
      <w:r w:rsidRPr="00044EEE">
        <w:t>329-332.</w:t>
      </w:r>
    </w:p>
    <w:p w14:paraId="5DA6A508" w14:textId="77777777" w:rsidR="00044EEE" w:rsidRPr="00044EEE" w:rsidRDefault="00044EEE" w:rsidP="00CF182B">
      <w:pPr>
        <w:pStyle w:val="EndNoteBibliography"/>
        <w:spacing w:after="0" w:line="480" w:lineRule="auto"/>
        <w:ind w:left="720" w:hanging="720"/>
        <w:pPrChange w:id="188" w:author="Qi, Chao" w:date="2017-02-08T14:19:00Z">
          <w:pPr>
            <w:pStyle w:val="EndNoteBibliography"/>
            <w:spacing w:after="0"/>
            <w:ind w:left="720" w:hanging="720"/>
          </w:pPr>
        </w:pPrChange>
      </w:pPr>
      <w:r w:rsidRPr="00044EEE">
        <w:t>13.</w:t>
      </w:r>
      <w:r w:rsidRPr="00044EEE">
        <w:tab/>
      </w:r>
      <w:r w:rsidRPr="00044EEE">
        <w:rPr>
          <w:b/>
        </w:rPr>
        <w:t xml:space="preserve">Koser CU, Holden MT, Ellington MJ, Cartwright EJ, Brown NM, Ogilvy-Stuart AL, Hsu LY, Chewapreecha C, Croucher NJ, Harris SR, Sanders M, Enright MC, Dougan G, Bentley SD, Parkhill J, Fraser LJ, Betley JR, Schulz-Trieglaff OB, Smith GP, Peacock SJ. </w:t>
      </w:r>
      <w:r w:rsidRPr="00044EEE">
        <w:t xml:space="preserve">2012. Rapid whole-genome sequencing for investigation of a neonatal MRSA outbreak. N Engl J Med </w:t>
      </w:r>
      <w:r w:rsidRPr="00044EEE">
        <w:rPr>
          <w:b/>
        </w:rPr>
        <w:t>366:</w:t>
      </w:r>
      <w:r w:rsidRPr="00044EEE">
        <w:t>2267-2275.</w:t>
      </w:r>
    </w:p>
    <w:p w14:paraId="4FCE7DF2" w14:textId="77777777" w:rsidR="00044EEE" w:rsidRPr="00044EEE" w:rsidRDefault="00044EEE" w:rsidP="00CF182B">
      <w:pPr>
        <w:pStyle w:val="EndNoteBibliography"/>
        <w:spacing w:after="0" w:line="480" w:lineRule="auto"/>
        <w:ind w:left="720" w:hanging="720"/>
        <w:pPrChange w:id="189" w:author="Qi, Chao" w:date="2017-02-08T14:19:00Z">
          <w:pPr>
            <w:pStyle w:val="EndNoteBibliography"/>
            <w:spacing w:after="0"/>
            <w:ind w:left="720" w:hanging="720"/>
          </w:pPr>
        </w:pPrChange>
      </w:pPr>
      <w:r w:rsidRPr="00044EEE">
        <w:t>14.</w:t>
      </w:r>
      <w:r w:rsidRPr="00044EEE">
        <w:tab/>
      </w:r>
      <w:r w:rsidRPr="00044EEE">
        <w:rPr>
          <w:b/>
        </w:rPr>
        <w:t xml:space="preserve">Rusconi B, Sanjar F, Koenig SS, Mammel MK, Tarr PI, Eppinger M. </w:t>
      </w:r>
      <w:r w:rsidRPr="00044EEE">
        <w:t xml:space="preserve">2016. Whole Genome Sequencing for Genomics-Guided Investigations of Escherichia coli O157:H7 Outbreaks. Front Microbiol </w:t>
      </w:r>
      <w:r w:rsidRPr="00044EEE">
        <w:rPr>
          <w:b/>
        </w:rPr>
        <w:t>7:</w:t>
      </w:r>
      <w:r w:rsidRPr="00044EEE">
        <w:t>985.</w:t>
      </w:r>
    </w:p>
    <w:p w14:paraId="6D47E1D6" w14:textId="77777777" w:rsidR="00044EEE" w:rsidRPr="00044EEE" w:rsidRDefault="00044EEE" w:rsidP="00CF182B">
      <w:pPr>
        <w:pStyle w:val="EndNoteBibliography"/>
        <w:spacing w:after="0" w:line="480" w:lineRule="auto"/>
        <w:ind w:left="720" w:hanging="720"/>
        <w:pPrChange w:id="190" w:author="Qi, Chao" w:date="2017-02-08T14:19:00Z">
          <w:pPr>
            <w:pStyle w:val="EndNoteBibliography"/>
            <w:spacing w:after="0"/>
            <w:ind w:left="720" w:hanging="720"/>
          </w:pPr>
        </w:pPrChange>
      </w:pPr>
      <w:r w:rsidRPr="00044EEE">
        <w:t>15.</w:t>
      </w:r>
      <w:r w:rsidRPr="00044EEE">
        <w:tab/>
      </w:r>
      <w:r w:rsidRPr="00044EEE">
        <w:rPr>
          <w:b/>
        </w:rPr>
        <w:t xml:space="preserve">Agoti CN, Otieno JR, Munywoki PK, Mwihuri AG, Cane PA, Nokes DJ, Kellam P, Cotten M. </w:t>
      </w:r>
      <w:r w:rsidRPr="00044EEE">
        <w:t xml:space="preserve">2015. Local evolutionary patterns of human respiratory syncytial virus derived from whole-genome sequencing. J Virol </w:t>
      </w:r>
      <w:r w:rsidRPr="00044EEE">
        <w:rPr>
          <w:b/>
        </w:rPr>
        <w:t>89:</w:t>
      </w:r>
      <w:r w:rsidRPr="00044EEE">
        <w:t>3444-3454.</w:t>
      </w:r>
    </w:p>
    <w:p w14:paraId="771A19E0" w14:textId="77777777" w:rsidR="00044EEE" w:rsidRPr="00044EEE" w:rsidRDefault="00044EEE" w:rsidP="00CF182B">
      <w:pPr>
        <w:pStyle w:val="EndNoteBibliography"/>
        <w:spacing w:after="0" w:line="480" w:lineRule="auto"/>
        <w:ind w:left="720" w:hanging="720"/>
        <w:pPrChange w:id="191" w:author="Qi, Chao" w:date="2017-02-08T14:19:00Z">
          <w:pPr>
            <w:pStyle w:val="EndNoteBibliography"/>
            <w:spacing w:after="0"/>
            <w:ind w:left="720" w:hanging="720"/>
          </w:pPr>
        </w:pPrChange>
      </w:pPr>
      <w:r w:rsidRPr="00044EEE">
        <w:t>16.</w:t>
      </w:r>
      <w:r w:rsidRPr="00044EEE">
        <w:tab/>
      </w:r>
      <w:r w:rsidRPr="00044EEE">
        <w:rPr>
          <w:b/>
        </w:rPr>
        <w:t xml:space="preserve">Bose ME, He J, Shrivastava S, Nelson MI, Bera J, Halpin RA, Town CD, Lorenzi HA, Noyola DE, Falcone V, Gerna G, De Beenhouwer H, Videla C, Kok T, Venter M, Williams JV, Henrickson KJ. </w:t>
      </w:r>
      <w:r w:rsidRPr="00044EEE">
        <w:t xml:space="preserve">2015. Sequencing and analysis of globally obtained human respiratory syncytial virus A and B genomes. PLoS One </w:t>
      </w:r>
      <w:r w:rsidRPr="00044EEE">
        <w:rPr>
          <w:b/>
        </w:rPr>
        <w:t>10:</w:t>
      </w:r>
      <w:r w:rsidRPr="00044EEE">
        <w:t>e0120098.</w:t>
      </w:r>
    </w:p>
    <w:p w14:paraId="7414F0ED" w14:textId="77777777" w:rsidR="00044EEE" w:rsidRDefault="00044EEE" w:rsidP="00CF182B">
      <w:pPr>
        <w:pStyle w:val="EndNoteBibliography"/>
        <w:spacing w:after="0" w:line="480" w:lineRule="auto"/>
        <w:ind w:left="720" w:hanging="720"/>
        <w:pPrChange w:id="192" w:author="Qi, Chao" w:date="2017-02-08T14:19:00Z">
          <w:pPr>
            <w:pStyle w:val="EndNoteBibliography"/>
            <w:spacing w:after="0"/>
            <w:ind w:left="720" w:hanging="720"/>
          </w:pPr>
        </w:pPrChange>
      </w:pPr>
      <w:r w:rsidRPr="00044EEE">
        <w:t>17.</w:t>
      </w:r>
      <w:r w:rsidRPr="00044EEE">
        <w:tab/>
      </w:r>
      <w:r w:rsidRPr="00044EEE">
        <w:rPr>
          <w:b/>
        </w:rPr>
        <w:t xml:space="preserve">Greninger AL, Zerr DM, Qin X, Adler AL, Sampoleo R, Kuypers JM, Englund JA, Jerome KR. </w:t>
      </w:r>
      <w:r w:rsidRPr="00044EEE">
        <w:t xml:space="preserve">2017. Rapid Metagenomic Next-Generation Sequencing during an Investigation of Hospital-Acquired Human Parainfluenza Virus 3 Infections. J Clin Microbiol </w:t>
      </w:r>
      <w:r w:rsidRPr="00044EEE">
        <w:rPr>
          <w:b/>
        </w:rPr>
        <w:t>55:</w:t>
      </w:r>
      <w:r w:rsidRPr="00044EEE">
        <w:t>177-182.</w:t>
      </w:r>
    </w:p>
    <w:p w14:paraId="6938E7F6" w14:textId="4635072E" w:rsidR="00DA6A40" w:rsidRPr="00044EEE" w:rsidRDefault="00DA6A40" w:rsidP="00CF182B">
      <w:pPr>
        <w:pStyle w:val="EndNoteBibliography"/>
        <w:spacing w:after="0" w:line="480" w:lineRule="auto"/>
        <w:ind w:left="720" w:hanging="720"/>
        <w:pPrChange w:id="193" w:author="Qi, Chao" w:date="2017-02-08T14:19:00Z">
          <w:pPr>
            <w:pStyle w:val="EndNoteBibliography"/>
            <w:spacing w:after="0"/>
            <w:ind w:left="720" w:hanging="720"/>
          </w:pPr>
        </w:pPrChange>
      </w:pPr>
      <w:r>
        <w:t xml:space="preserve">18.        </w:t>
      </w:r>
      <w:r w:rsidRPr="0038485F">
        <w:rPr>
          <w:rFonts w:asciiTheme="minorHAnsi" w:hAnsiTheme="minorHAnsi"/>
          <w:b/>
        </w:rPr>
        <w:t xml:space="preserve"> </w:t>
      </w:r>
      <w:r w:rsidRPr="0038485F">
        <w:rPr>
          <w:rFonts w:asciiTheme="minorHAnsi" w:hAnsiTheme="minorHAnsi" w:cs="Arial"/>
          <w:b/>
          <w:color w:val="222222"/>
          <w:shd w:val="clear" w:color="auto" w:fill="FFFFFF"/>
        </w:rPr>
        <w:t>Sarovich, D.S. and Price, E.P.</w:t>
      </w:r>
      <w:r w:rsidRPr="0038485F">
        <w:rPr>
          <w:rFonts w:asciiTheme="minorHAnsi" w:hAnsiTheme="minorHAnsi" w:cs="Arial"/>
          <w:color w:val="222222"/>
          <w:shd w:val="clear" w:color="auto" w:fill="FFFFFF"/>
        </w:rPr>
        <w:t xml:space="preserve"> 2014. SPANDx: a genomics pipeline for comparative analysis of large haploid whole genome re-sequencing datasets.</w:t>
      </w:r>
      <w:r w:rsidRPr="0038485F">
        <w:rPr>
          <w:rStyle w:val="apple-converted-space"/>
          <w:rFonts w:asciiTheme="minorHAnsi" w:hAnsiTheme="minorHAnsi" w:cs="Arial"/>
          <w:color w:val="222222"/>
          <w:shd w:val="clear" w:color="auto" w:fill="FFFFFF"/>
        </w:rPr>
        <w:t> </w:t>
      </w:r>
      <w:r w:rsidRPr="0038485F">
        <w:rPr>
          <w:rFonts w:asciiTheme="minorHAnsi" w:hAnsiTheme="minorHAnsi" w:cs="Arial"/>
          <w:i/>
          <w:iCs/>
          <w:color w:val="222222"/>
          <w:shd w:val="clear" w:color="auto" w:fill="FFFFFF"/>
        </w:rPr>
        <w:t>BMC research notes</w:t>
      </w:r>
      <w:r w:rsidRPr="0038485F">
        <w:rPr>
          <w:rFonts w:asciiTheme="minorHAnsi" w:hAnsiTheme="minorHAnsi" w:cs="Arial"/>
          <w:color w:val="222222"/>
          <w:shd w:val="clear" w:color="auto" w:fill="FFFFFF"/>
        </w:rPr>
        <w:t>,</w:t>
      </w:r>
      <w:r w:rsidRPr="0038485F">
        <w:rPr>
          <w:rStyle w:val="apple-converted-space"/>
          <w:rFonts w:asciiTheme="minorHAnsi" w:hAnsiTheme="minorHAnsi" w:cs="Arial"/>
          <w:color w:val="222222"/>
          <w:shd w:val="clear" w:color="auto" w:fill="FFFFFF"/>
        </w:rPr>
        <w:t> </w:t>
      </w:r>
      <w:r>
        <w:rPr>
          <w:rFonts w:asciiTheme="minorHAnsi" w:hAnsiTheme="minorHAnsi" w:cs="Arial"/>
          <w:b/>
          <w:iCs/>
          <w:color w:val="222222"/>
          <w:shd w:val="clear" w:color="auto" w:fill="FFFFFF"/>
        </w:rPr>
        <w:t>7</w:t>
      </w:r>
      <w:r>
        <w:rPr>
          <w:rFonts w:asciiTheme="minorHAnsi" w:hAnsiTheme="minorHAnsi" w:cs="Arial"/>
          <w:i/>
          <w:iCs/>
          <w:color w:val="222222"/>
          <w:shd w:val="clear" w:color="auto" w:fill="FFFFFF"/>
        </w:rPr>
        <w:t>:</w:t>
      </w:r>
      <w:r w:rsidRPr="0038485F">
        <w:rPr>
          <w:rFonts w:asciiTheme="minorHAnsi" w:hAnsiTheme="minorHAnsi" w:cs="Arial"/>
          <w:color w:val="222222"/>
          <w:shd w:val="clear" w:color="auto" w:fill="FFFFFF"/>
        </w:rPr>
        <w:t xml:space="preserve"> 618-</w:t>
      </w:r>
      <w:r>
        <w:rPr>
          <w:rFonts w:asciiTheme="minorHAnsi" w:hAnsiTheme="minorHAnsi" w:cs="Arial"/>
          <w:color w:val="222222"/>
          <w:shd w:val="clear" w:color="auto" w:fill="FFFFFF"/>
        </w:rPr>
        <w:t>629</w:t>
      </w:r>
    </w:p>
    <w:p w14:paraId="58B427B9" w14:textId="23EF7CD9" w:rsidR="00044EEE" w:rsidRPr="00044EEE" w:rsidRDefault="00044EEE" w:rsidP="00CF182B">
      <w:pPr>
        <w:pStyle w:val="EndNoteBibliography"/>
        <w:spacing w:after="0" w:line="480" w:lineRule="auto"/>
        <w:ind w:left="720" w:hanging="720"/>
        <w:pPrChange w:id="194" w:author="Qi, Chao" w:date="2017-02-08T14:19:00Z">
          <w:pPr>
            <w:pStyle w:val="EndNoteBibliography"/>
            <w:spacing w:after="0"/>
            <w:ind w:left="720" w:hanging="720"/>
          </w:pPr>
        </w:pPrChange>
      </w:pPr>
      <w:r w:rsidRPr="00044EEE">
        <w:t>1</w:t>
      </w:r>
      <w:r w:rsidR="00C34062">
        <w:t>9</w:t>
      </w:r>
      <w:r w:rsidRPr="00044EEE">
        <w:t>.</w:t>
      </w:r>
      <w:r w:rsidRPr="00044EEE">
        <w:tab/>
      </w:r>
      <w:r w:rsidRPr="00044EEE">
        <w:rPr>
          <w:b/>
        </w:rPr>
        <w:t xml:space="preserve">Danecek P, Auton A, Abecasis G, Albers CA, Banks E, DePristo MA, Handsaker RE, Lunter G, Marth GT, Sherry ST, McVean G, Durbin R, Genomes Project Analysis G. </w:t>
      </w:r>
      <w:r w:rsidRPr="00044EEE">
        <w:t xml:space="preserve">2011. The variant call format and VCFtools. Bioinformatics </w:t>
      </w:r>
      <w:r w:rsidRPr="00044EEE">
        <w:rPr>
          <w:b/>
        </w:rPr>
        <w:t>27:</w:t>
      </w:r>
      <w:r w:rsidRPr="00044EEE">
        <w:t>2156-2158.</w:t>
      </w:r>
    </w:p>
    <w:p w14:paraId="5796B2EB" w14:textId="3D3BDBE9" w:rsidR="00044EEE" w:rsidRPr="00044EEE" w:rsidRDefault="00C34062" w:rsidP="00CF182B">
      <w:pPr>
        <w:pStyle w:val="EndNoteBibliography"/>
        <w:spacing w:after="0" w:line="480" w:lineRule="auto"/>
        <w:ind w:left="720" w:hanging="720"/>
        <w:pPrChange w:id="195" w:author="Qi, Chao" w:date="2017-02-08T14:19:00Z">
          <w:pPr>
            <w:pStyle w:val="EndNoteBibliography"/>
            <w:spacing w:after="0"/>
            <w:ind w:left="720" w:hanging="720"/>
          </w:pPr>
        </w:pPrChange>
      </w:pPr>
      <w:r>
        <w:t>20</w:t>
      </w:r>
      <w:r w:rsidR="00044EEE" w:rsidRPr="00044EEE">
        <w:t>.</w:t>
      </w:r>
      <w:r w:rsidR="00044EEE" w:rsidRPr="00044EEE">
        <w:tab/>
      </w:r>
      <w:r w:rsidR="00044EEE" w:rsidRPr="00044EEE">
        <w:rPr>
          <w:b/>
        </w:rPr>
        <w:t xml:space="preserve">DePristo MA, Banks E, Poplin R, Garimella KV, Maguire JR, Hartl C, Philippakis AA, del Angel G, Rivas MA, Hanna M, McKenna A, Fennell TJ, Kernytsky AM, Sivachenko AY, Cibulskis K, Gabriel SB, Altshuler D, Daly MJ. </w:t>
      </w:r>
      <w:r w:rsidR="00044EEE" w:rsidRPr="00044EEE">
        <w:t xml:space="preserve">2011. A framework for variation discovery and genotyping using next-generation DNA sequencing data. Nat Genet </w:t>
      </w:r>
      <w:r w:rsidR="00044EEE" w:rsidRPr="00044EEE">
        <w:rPr>
          <w:b/>
        </w:rPr>
        <w:t>43:</w:t>
      </w:r>
      <w:r w:rsidR="00044EEE" w:rsidRPr="00044EEE">
        <w:t>491-498.</w:t>
      </w:r>
    </w:p>
    <w:p w14:paraId="5B6701FA" w14:textId="77777777" w:rsidR="00044EEE" w:rsidRPr="00044EEE" w:rsidRDefault="00044EEE" w:rsidP="00CF182B">
      <w:pPr>
        <w:pStyle w:val="EndNoteBibliography"/>
        <w:spacing w:after="0" w:line="480" w:lineRule="auto"/>
        <w:ind w:left="720" w:hanging="720"/>
        <w:pPrChange w:id="196" w:author="Qi, Chao" w:date="2017-02-08T14:19:00Z">
          <w:pPr>
            <w:pStyle w:val="EndNoteBibliography"/>
            <w:spacing w:after="0"/>
            <w:ind w:left="720" w:hanging="720"/>
          </w:pPr>
        </w:pPrChange>
      </w:pPr>
      <w:r w:rsidRPr="00044EEE">
        <w:t>21.</w:t>
      </w:r>
      <w:r w:rsidRPr="00044EEE">
        <w:tab/>
      </w:r>
      <w:r w:rsidRPr="00044EEE">
        <w:rPr>
          <w:b/>
        </w:rPr>
        <w:t xml:space="preserve">Li H, Durbin R. </w:t>
      </w:r>
      <w:r w:rsidRPr="00044EEE">
        <w:t xml:space="preserve">2010. Fast and accurate long-read alignment with Burrows-Wheeler transform. Bioinformatics </w:t>
      </w:r>
      <w:r w:rsidRPr="00044EEE">
        <w:rPr>
          <w:b/>
        </w:rPr>
        <w:t>26:</w:t>
      </w:r>
      <w:r w:rsidRPr="00044EEE">
        <w:t>589-595.</w:t>
      </w:r>
    </w:p>
    <w:p w14:paraId="53EBF859" w14:textId="77777777" w:rsidR="00044EEE" w:rsidRPr="00044EEE" w:rsidRDefault="00044EEE" w:rsidP="00CF182B">
      <w:pPr>
        <w:pStyle w:val="EndNoteBibliography"/>
        <w:spacing w:after="0" w:line="480" w:lineRule="auto"/>
        <w:ind w:left="720" w:hanging="720"/>
        <w:pPrChange w:id="197" w:author="Qi, Chao" w:date="2017-02-08T14:19:00Z">
          <w:pPr>
            <w:pStyle w:val="EndNoteBibliography"/>
            <w:spacing w:after="0"/>
            <w:ind w:left="720" w:hanging="720"/>
          </w:pPr>
        </w:pPrChange>
      </w:pPr>
      <w:r w:rsidRPr="00044EEE">
        <w:t>22.</w:t>
      </w:r>
      <w:r w:rsidRPr="00044EEE">
        <w:tab/>
      </w:r>
      <w:r w:rsidRPr="00044EEE">
        <w:rPr>
          <w:b/>
        </w:rPr>
        <w:t xml:space="preserve">Li H, Handsaker B, Wysoker A, Fennell T, Ruan J, Homer N, Marth G, Abecasis G, Durbin R, Genome Project Data Processing S. </w:t>
      </w:r>
      <w:r w:rsidRPr="00044EEE">
        <w:t xml:space="preserve">2009. The Sequence Alignment/Map format and SAMtools. Bioinformatics </w:t>
      </w:r>
      <w:r w:rsidRPr="00044EEE">
        <w:rPr>
          <w:b/>
        </w:rPr>
        <w:t>25:</w:t>
      </w:r>
      <w:r w:rsidRPr="00044EEE">
        <w:t>2078-2079.</w:t>
      </w:r>
    </w:p>
    <w:p w14:paraId="0747164A" w14:textId="77777777" w:rsidR="00044EEE" w:rsidRPr="00044EEE" w:rsidRDefault="00044EEE" w:rsidP="00CF182B">
      <w:pPr>
        <w:pStyle w:val="EndNoteBibliography"/>
        <w:spacing w:after="0" w:line="480" w:lineRule="auto"/>
        <w:ind w:left="720" w:hanging="720"/>
        <w:pPrChange w:id="198" w:author="Qi, Chao" w:date="2017-02-08T14:19:00Z">
          <w:pPr>
            <w:pStyle w:val="EndNoteBibliography"/>
            <w:spacing w:after="0"/>
            <w:ind w:left="720" w:hanging="720"/>
          </w:pPr>
        </w:pPrChange>
      </w:pPr>
      <w:r w:rsidRPr="00044EEE">
        <w:t>23.</w:t>
      </w:r>
      <w:r w:rsidRPr="00044EEE">
        <w:tab/>
      </w:r>
      <w:r w:rsidRPr="00044EEE">
        <w:rPr>
          <w:b/>
        </w:rPr>
        <w:t xml:space="preserve">McKenna A, Hanna M, Banks E, Sivachenko A, Cibulskis K, Kernytsky A, Garimella K, Altshuler D, Gabriel S, Daly M, DePristo MA. </w:t>
      </w:r>
      <w:r w:rsidRPr="00044EEE">
        <w:t xml:space="preserve">2010. The Genome Analysis Toolkit: a MapReduce framework for analyzing next-generation DNA sequencing data. Genome Res </w:t>
      </w:r>
      <w:r w:rsidRPr="00044EEE">
        <w:rPr>
          <w:b/>
        </w:rPr>
        <w:t>20:</w:t>
      </w:r>
      <w:r w:rsidRPr="00044EEE">
        <w:t>1297-1303.</w:t>
      </w:r>
    </w:p>
    <w:p w14:paraId="191F2832" w14:textId="77777777" w:rsidR="00044EEE" w:rsidRPr="00044EEE" w:rsidRDefault="00044EEE" w:rsidP="00CF182B">
      <w:pPr>
        <w:pStyle w:val="EndNoteBibliography"/>
        <w:spacing w:after="0" w:line="480" w:lineRule="auto"/>
        <w:ind w:left="720" w:hanging="720"/>
        <w:pPrChange w:id="199" w:author="Qi, Chao" w:date="2017-02-08T14:19:00Z">
          <w:pPr>
            <w:pStyle w:val="EndNoteBibliography"/>
            <w:spacing w:after="0"/>
            <w:ind w:left="720" w:hanging="720"/>
          </w:pPr>
        </w:pPrChange>
      </w:pPr>
      <w:r w:rsidRPr="00044EEE">
        <w:t>24.</w:t>
      </w:r>
      <w:r w:rsidRPr="00044EEE">
        <w:tab/>
      </w:r>
      <w:r w:rsidRPr="00044EEE">
        <w:rPr>
          <w:b/>
        </w:rPr>
        <w:t xml:space="preserve">Quinlan AR, Hall IM. </w:t>
      </w:r>
      <w:r w:rsidRPr="00044EEE">
        <w:t xml:space="preserve">2010. BEDTools: a flexible suite of utilities for comparing genomic features. Bioinformatics </w:t>
      </w:r>
      <w:r w:rsidRPr="00044EEE">
        <w:rPr>
          <w:b/>
        </w:rPr>
        <w:t>26:</w:t>
      </w:r>
      <w:r w:rsidRPr="00044EEE">
        <w:t>841-842.</w:t>
      </w:r>
    </w:p>
    <w:p w14:paraId="3251E28F" w14:textId="77777777" w:rsidR="00044EEE" w:rsidRPr="00044EEE" w:rsidRDefault="00044EEE" w:rsidP="00CF182B">
      <w:pPr>
        <w:pStyle w:val="EndNoteBibliography"/>
        <w:spacing w:after="0" w:line="480" w:lineRule="auto"/>
        <w:ind w:left="720" w:hanging="720"/>
        <w:pPrChange w:id="200" w:author="Qi, Chao" w:date="2017-02-08T14:19:00Z">
          <w:pPr>
            <w:pStyle w:val="EndNoteBibliography"/>
            <w:spacing w:after="0"/>
            <w:ind w:left="720" w:hanging="720"/>
          </w:pPr>
        </w:pPrChange>
      </w:pPr>
      <w:r w:rsidRPr="00044EEE">
        <w:t>25.</w:t>
      </w:r>
      <w:r w:rsidRPr="00044EEE">
        <w:tab/>
      </w:r>
      <w:r w:rsidRPr="00044EEE">
        <w:rPr>
          <w:b/>
        </w:rPr>
        <w:t xml:space="preserve">Tamura K, Stecher G, Peterson D, Filipski A, Kumar S. </w:t>
      </w:r>
      <w:r w:rsidRPr="00044EEE">
        <w:t xml:space="preserve">2013. MEGA6: Molecular Evolutionary Genetics Analysis version 6.0. Mol Biol Evol </w:t>
      </w:r>
      <w:r w:rsidRPr="00044EEE">
        <w:rPr>
          <w:b/>
        </w:rPr>
        <w:t>30:</w:t>
      </w:r>
      <w:r w:rsidRPr="00044EEE">
        <w:t>2725-2729.</w:t>
      </w:r>
    </w:p>
    <w:p w14:paraId="055780F6" w14:textId="77777777" w:rsidR="00044EEE" w:rsidRPr="00044EEE" w:rsidRDefault="00044EEE" w:rsidP="00CF182B">
      <w:pPr>
        <w:pStyle w:val="EndNoteBibliography"/>
        <w:spacing w:after="0" w:line="480" w:lineRule="auto"/>
        <w:ind w:left="720" w:hanging="720"/>
        <w:pPrChange w:id="201" w:author="Qi, Chao" w:date="2017-02-08T14:19:00Z">
          <w:pPr>
            <w:pStyle w:val="EndNoteBibliography"/>
            <w:spacing w:after="0"/>
            <w:ind w:left="720" w:hanging="720"/>
          </w:pPr>
        </w:pPrChange>
      </w:pPr>
      <w:r w:rsidRPr="00044EEE">
        <w:t>26.</w:t>
      </w:r>
      <w:r w:rsidRPr="00044EEE">
        <w:tab/>
      </w:r>
      <w:r w:rsidRPr="00044EEE">
        <w:rPr>
          <w:b/>
        </w:rPr>
        <w:t xml:space="preserve">Ronquist F, Huelsenbeck JP. </w:t>
      </w:r>
      <w:r w:rsidRPr="00044EEE">
        <w:t xml:space="preserve">2003. MrBayes 3: Bayesian phylogenetic inference under mixed models. Bioinformatics </w:t>
      </w:r>
      <w:r w:rsidRPr="00044EEE">
        <w:rPr>
          <w:b/>
        </w:rPr>
        <w:t>19:</w:t>
      </w:r>
      <w:r w:rsidRPr="00044EEE">
        <w:t>1572-1574.</w:t>
      </w:r>
    </w:p>
    <w:p w14:paraId="015B1DDA" w14:textId="77777777" w:rsidR="00044EEE" w:rsidRPr="00044EEE" w:rsidRDefault="00044EEE" w:rsidP="00CF182B">
      <w:pPr>
        <w:pStyle w:val="EndNoteBibliography"/>
        <w:spacing w:after="0" w:line="480" w:lineRule="auto"/>
        <w:ind w:left="720" w:hanging="720"/>
        <w:pPrChange w:id="202" w:author="Qi, Chao" w:date="2017-02-08T14:19:00Z">
          <w:pPr>
            <w:pStyle w:val="EndNoteBibliography"/>
            <w:spacing w:after="0"/>
            <w:ind w:left="720" w:hanging="720"/>
          </w:pPr>
        </w:pPrChange>
      </w:pPr>
      <w:r w:rsidRPr="00044EEE">
        <w:lastRenderedPageBreak/>
        <w:t>27.</w:t>
      </w:r>
      <w:r w:rsidRPr="00044EEE">
        <w:tab/>
      </w:r>
      <w:r w:rsidRPr="00044EEE">
        <w:rPr>
          <w:b/>
        </w:rPr>
        <w:t xml:space="preserve">Kelly SG, Metzger K, Bolon MK, Silkaitis C, Mielnicki M, Cullen J, Rooney M, Blanke T, Tahboub A, Noskin GA, Zembower TR. </w:t>
      </w:r>
      <w:r w:rsidRPr="00044EEE">
        <w:t xml:space="preserve">2016. Respiratory syncytial virus outbreak on an adult stem cell transplant unit. Am J Infect Control </w:t>
      </w:r>
      <w:r w:rsidRPr="00044EEE">
        <w:rPr>
          <w:b/>
        </w:rPr>
        <w:t>44:</w:t>
      </w:r>
      <w:r w:rsidRPr="00044EEE">
        <w:t>1022-1026.</w:t>
      </w:r>
    </w:p>
    <w:p w14:paraId="2F93D722" w14:textId="77777777" w:rsidR="00044EEE" w:rsidRPr="00044EEE" w:rsidRDefault="00044EEE" w:rsidP="00CF182B">
      <w:pPr>
        <w:pStyle w:val="EndNoteBibliography"/>
        <w:spacing w:after="0" w:line="480" w:lineRule="auto"/>
        <w:ind w:left="720" w:hanging="720"/>
        <w:pPrChange w:id="203" w:author="Qi, Chao" w:date="2017-02-08T14:19:00Z">
          <w:pPr>
            <w:pStyle w:val="EndNoteBibliography"/>
            <w:spacing w:after="0"/>
            <w:ind w:left="720" w:hanging="720"/>
          </w:pPr>
        </w:pPrChange>
      </w:pPr>
      <w:r w:rsidRPr="00044EEE">
        <w:t>28.</w:t>
      </w:r>
      <w:r w:rsidRPr="00044EEE">
        <w:tab/>
      </w:r>
      <w:r w:rsidRPr="00044EEE">
        <w:rPr>
          <w:b/>
        </w:rPr>
        <w:t xml:space="preserve">Katzov-Eckert H, Botosso VF, Neto EA, Zanotto PM, consortium V. </w:t>
      </w:r>
      <w:r w:rsidRPr="00044EEE">
        <w:t xml:space="preserve">2012. Phylodynamics and dispersal of HRSV entails its permanence in the general population in between yearly outbreaks in children. PLoS One </w:t>
      </w:r>
      <w:r w:rsidRPr="00044EEE">
        <w:rPr>
          <w:b/>
        </w:rPr>
        <w:t>7:</w:t>
      </w:r>
      <w:r w:rsidRPr="00044EEE">
        <w:t>e41953.</w:t>
      </w:r>
    </w:p>
    <w:p w14:paraId="454261B1" w14:textId="77777777" w:rsidR="00044EEE" w:rsidRPr="00044EEE" w:rsidRDefault="00044EEE" w:rsidP="00CF182B">
      <w:pPr>
        <w:pStyle w:val="EndNoteBibliography"/>
        <w:spacing w:line="480" w:lineRule="auto"/>
        <w:ind w:left="720" w:hanging="720"/>
        <w:pPrChange w:id="204" w:author="Qi, Chao" w:date="2017-02-08T14:19:00Z">
          <w:pPr>
            <w:pStyle w:val="EndNoteBibliography"/>
            <w:ind w:left="720" w:hanging="720"/>
          </w:pPr>
        </w:pPrChange>
      </w:pPr>
      <w:r w:rsidRPr="00044EEE">
        <w:t>29.</w:t>
      </w:r>
      <w:r w:rsidRPr="00044EEE">
        <w:tab/>
      </w:r>
      <w:r w:rsidRPr="00044EEE">
        <w:rPr>
          <w:b/>
        </w:rPr>
        <w:t xml:space="preserve">Sullender WM, Mufson MA, Anderson LJ, Wertz GW. </w:t>
      </w:r>
      <w:r w:rsidRPr="00044EEE">
        <w:t xml:space="preserve">1991. Genetic diversity of the attachment protein of subgroup B respiratory syncytial viruses. J Virol </w:t>
      </w:r>
      <w:r w:rsidRPr="00044EEE">
        <w:rPr>
          <w:b/>
        </w:rPr>
        <w:t>65:</w:t>
      </w:r>
      <w:r w:rsidRPr="00044EEE">
        <w:t>5425-5434.</w:t>
      </w:r>
    </w:p>
    <w:p w14:paraId="425E942E" w14:textId="299059DC" w:rsidR="007A3850" w:rsidRDefault="00B150A1" w:rsidP="00CF182B">
      <w:pPr>
        <w:spacing w:line="480" w:lineRule="auto"/>
        <w:rPr>
          <w:ins w:id="205" w:author="Qi, Chao" w:date="2017-02-08T14:56:00Z"/>
          <w:sz w:val="24"/>
          <w:szCs w:val="24"/>
        </w:rPr>
        <w:pPrChange w:id="206" w:author="Qi, Chao" w:date="2017-02-08T14:19:00Z">
          <w:pPr>
            <w:spacing w:line="480" w:lineRule="auto"/>
          </w:pPr>
        </w:pPrChange>
      </w:pPr>
      <w:r>
        <w:rPr>
          <w:sz w:val="24"/>
          <w:szCs w:val="24"/>
        </w:rPr>
        <w:fldChar w:fldCharType="end"/>
      </w:r>
    </w:p>
    <w:p w14:paraId="332A7A2F" w14:textId="77777777" w:rsidR="00C24AC6" w:rsidRDefault="00C24AC6" w:rsidP="00CF182B">
      <w:pPr>
        <w:spacing w:line="480" w:lineRule="auto"/>
        <w:rPr>
          <w:ins w:id="207" w:author="Qi, Chao" w:date="2017-02-08T14:56:00Z"/>
          <w:sz w:val="24"/>
          <w:szCs w:val="24"/>
        </w:rPr>
        <w:pPrChange w:id="208" w:author="Qi, Chao" w:date="2017-02-08T14:19:00Z">
          <w:pPr>
            <w:spacing w:line="480" w:lineRule="auto"/>
          </w:pPr>
        </w:pPrChange>
      </w:pPr>
    </w:p>
    <w:p w14:paraId="62488A3A" w14:textId="77777777" w:rsidR="00C24AC6" w:rsidRDefault="00C24AC6" w:rsidP="00CF182B">
      <w:pPr>
        <w:spacing w:line="480" w:lineRule="auto"/>
        <w:rPr>
          <w:ins w:id="209" w:author="Qi, Chao" w:date="2017-02-08T14:56:00Z"/>
          <w:sz w:val="24"/>
          <w:szCs w:val="24"/>
        </w:rPr>
        <w:pPrChange w:id="210" w:author="Qi, Chao" w:date="2017-02-08T14:19:00Z">
          <w:pPr>
            <w:spacing w:line="480" w:lineRule="auto"/>
          </w:pPr>
        </w:pPrChange>
      </w:pPr>
    </w:p>
    <w:p w14:paraId="077ADE70" w14:textId="77777777" w:rsidR="00C24AC6" w:rsidRDefault="00C24AC6" w:rsidP="00CF182B">
      <w:pPr>
        <w:spacing w:line="480" w:lineRule="auto"/>
        <w:rPr>
          <w:ins w:id="211" w:author="Qi, Chao" w:date="2017-02-08T14:56:00Z"/>
          <w:sz w:val="24"/>
          <w:szCs w:val="24"/>
        </w:rPr>
        <w:pPrChange w:id="212" w:author="Qi, Chao" w:date="2017-02-08T14:19:00Z">
          <w:pPr>
            <w:spacing w:line="480" w:lineRule="auto"/>
          </w:pPr>
        </w:pPrChange>
      </w:pPr>
    </w:p>
    <w:p w14:paraId="72CF759B" w14:textId="77777777" w:rsidR="00C24AC6" w:rsidRDefault="00C24AC6" w:rsidP="00CF182B">
      <w:pPr>
        <w:spacing w:line="480" w:lineRule="auto"/>
        <w:rPr>
          <w:ins w:id="213" w:author="Qi, Chao" w:date="2017-02-08T14:56:00Z"/>
          <w:sz w:val="24"/>
          <w:szCs w:val="24"/>
        </w:rPr>
        <w:pPrChange w:id="214" w:author="Qi, Chao" w:date="2017-02-08T14:19:00Z">
          <w:pPr>
            <w:spacing w:line="480" w:lineRule="auto"/>
          </w:pPr>
        </w:pPrChange>
      </w:pPr>
    </w:p>
    <w:p w14:paraId="4B49A733" w14:textId="77777777" w:rsidR="00C24AC6" w:rsidRDefault="00C24AC6" w:rsidP="00CF182B">
      <w:pPr>
        <w:spacing w:line="480" w:lineRule="auto"/>
        <w:rPr>
          <w:ins w:id="215" w:author="Qi, Chao" w:date="2017-02-08T14:56:00Z"/>
          <w:sz w:val="24"/>
          <w:szCs w:val="24"/>
        </w:rPr>
        <w:pPrChange w:id="216" w:author="Qi, Chao" w:date="2017-02-08T14:19:00Z">
          <w:pPr>
            <w:spacing w:line="480" w:lineRule="auto"/>
          </w:pPr>
        </w:pPrChange>
      </w:pPr>
    </w:p>
    <w:p w14:paraId="72FE6B0B" w14:textId="77777777" w:rsidR="00C24AC6" w:rsidRDefault="00C24AC6" w:rsidP="00CF182B">
      <w:pPr>
        <w:spacing w:line="480" w:lineRule="auto"/>
        <w:rPr>
          <w:ins w:id="217" w:author="Qi, Chao" w:date="2017-02-08T14:56:00Z"/>
          <w:sz w:val="24"/>
          <w:szCs w:val="24"/>
        </w:rPr>
        <w:pPrChange w:id="218" w:author="Qi, Chao" w:date="2017-02-08T14:19:00Z">
          <w:pPr>
            <w:spacing w:line="480" w:lineRule="auto"/>
          </w:pPr>
        </w:pPrChange>
      </w:pPr>
    </w:p>
    <w:p w14:paraId="6D936EAA" w14:textId="77777777" w:rsidR="00C24AC6" w:rsidRDefault="00C24AC6" w:rsidP="00CF182B">
      <w:pPr>
        <w:spacing w:line="480" w:lineRule="auto"/>
        <w:rPr>
          <w:ins w:id="219" w:author="Qi, Chao" w:date="2017-02-08T14:56:00Z"/>
          <w:sz w:val="24"/>
          <w:szCs w:val="24"/>
        </w:rPr>
        <w:pPrChange w:id="220" w:author="Qi, Chao" w:date="2017-02-08T14:19:00Z">
          <w:pPr>
            <w:spacing w:line="480" w:lineRule="auto"/>
          </w:pPr>
        </w:pPrChange>
      </w:pPr>
    </w:p>
    <w:p w14:paraId="0A3B1C33" w14:textId="77777777" w:rsidR="00C24AC6" w:rsidRDefault="00C24AC6" w:rsidP="00CF182B">
      <w:pPr>
        <w:spacing w:line="480" w:lineRule="auto"/>
        <w:rPr>
          <w:ins w:id="221" w:author="Qi, Chao" w:date="2017-02-08T14:56:00Z"/>
          <w:sz w:val="24"/>
          <w:szCs w:val="24"/>
        </w:rPr>
        <w:pPrChange w:id="222" w:author="Qi, Chao" w:date="2017-02-08T14:19:00Z">
          <w:pPr>
            <w:spacing w:line="480" w:lineRule="auto"/>
          </w:pPr>
        </w:pPrChange>
      </w:pPr>
    </w:p>
    <w:p w14:paraId="63AB9D5A" w14:textId="77777777" w:rsidR="00C24AC6" w:rsidRDefault="00C24AC6" w:rsidP="00CF182B">
      <w:pPr>
        <w:spacing w:line="480" w:lineRule="auto"/>
        <w:rPr>
          <w:ins w:id="223" w:author="Qi, Chao" w:date="2017-02-08T14:56:00Z"/>
          <w:sz w:val="24"/>
          <w:szCs w:val="24"/>
        </w:rPr>
        <w:pPrChange w:id="224" w:author="Qi, Chao" w:date="2017-02-08T14:19:00Z">
          <w:pPr>
            <w:spacing w:line="480" w:lineRule="auto"/>
          </w:pPr>
        </w:pPrChange>
      </w:pPr>
    </w:p>
    <w:p w14:paraId="414A5143" w14:textId="2330CC7C" w:rsidR="00C24AC6" w:rsidRPr="00C24AC6" w:rsidRDefault="00C24AC6" w:rsidP="00CF182B">
      <w:pPr>
        <w:spacing w:line="480" w:lineRule="auto"/>
        <w:rPr>
          <w:ins w:id="225" w:author="Qi, Chao" w:date="2017-02-08T14:56:00Z"/>
          <w:b/>
          <w:sz w:val="24"/>
          <w:szCs w:val="24"/>
          <w:rPrChange w:id="226" w:author="Qi, Chao" w:date="2017-02-08T15:06:00Z">
            <w:rPr>
              <w:ins w:id="227" w:author="Qi, Chao" w:date="2017-02-08T14:56:00Z"/>
              <w:sz w:val="24"/>
              <w:szCs w:val="24"/>
            </w:rPr>
          </w:rPrChange>
        </w:rPr>
        <w:pPrChange w:id="228" w:author="Qi, Chao" w:date="2017-02-08T14:19:00Z">
          <w:pPr>
            <w:spacing w:line="480" w:lineRule="auto"/>
          </w:pPr>
        </w:pPrChange>
      </w:pPr>
      <w:ins w:id="229" w:author="Qi, Chao" w:date="2017-02-08T14:56:00Z">
        <w:r w:rsidRPr="00C24AC6">
          <w:rPr>
            <w:b/>
            <w:sz w:val="24"/>
            <w:szCs w:val="24"/>
            <w:rPrChange w:id="230" w:author="Qi, Chao" w:date="2017-02-08T15:06:00Z">
              <w:rPr>
                <w:sz w:val="24"/>
                <w:szCs w:val="24"/>
              </w:rPr>
            </w:rPrChange>
          </w:rPr>
          <w:t>Legend</w:t>
        </w:r>
      </w:ins>
      <w:ins w:id="231" w:author="Qi, Chao" w:date="2017-02-08T14:57:00Z">
        <w:r w:rsidRPr="00C24AC6">
          <w:rPr>
            <w:b/>
            <w:sz w:val="24"/>
            <w:szCs w:val="24"/>
            <w:rPrChange w:id="232" w:author="Qi, Chao" w:date="2017-02-08T15:06:00Z">
              <w:rPr>
                <w:sz w:val="24"/>
                <w:szCs w:val="24"/>
              </w:rPr>
            </w:rPrChange>
          </w:rPr>
          <w:t>s</w:t>
        </w:r>
      </w:ins>
    </w:p>
    <w:p w14:paraId="7CC6ECEF" w14:textId="7C63E2B4" w:rsidR="00C24AC6" w:rsidRPr="00933B67" w:rsidRDefault="00C24AC6" w:rsidP="00006ED4">
      <w:pPr>
        <w:spacing w:line="480" w:lineRule="auto"/>
        <w:rPr>
          <w:ins w:id="233" w:author="Qi, Chao" w:date="2017-02-08T14:57:00Z"/>
        </w:rPr>
        <w:pPrChange w:id="234" w:author="Qi, Chao" w:date="2017-02-08T15:08:00Z">
          <w:pPr/>
        </w:pPrChange>
      </w:pPr>
      <w:ins w:id="235" w:author="Qi, Chao" w:date="2017-02-08T14:58:00Z">
        <w:r>
          <w:rPr>
            <w:b/>
            <w:bCs/>
          </w:rPr>
          <w:t>Figure 1</w:t>
        </w:r>
        <w:r w:rsidRPr="00933B67">
          <w:t xml:space="preserve">. </w:t>
        </w:r>
        <w:r w:rsidRPr="00933B67">
          <w:rPr>
            <w:b/>
            <w:bCs/>
          </w:rPr>
          <w:t xml:space="preserve">Phylogenetic tree reflecting the relationships of strains based on whole genome re-sequencing and analysis. </w:t>
        </w:r>
      </w:ins>
      <w:ins w:id="236" w:author="Qi, Chao" w:date="2017-02-08T14:57:00Z">
        <w:r w:rsidRPr="00933B67">
          <w:t xml:space="preserve">The tree topology was obtained from a boot-strapped neighbor-joining analysis. Nodes for which bootstrap values equaled or exceed 70 % are indicated by a numerical value. The bootstrap values derived from maximum likelihood analysis is also indicated (NJ/ML). Polytomies indicate branching points that were not consistently supported by bootstrap analyses. Nodes supported by Bayesian analysis, with posterior probability values greater than 95 %, are indicated with black circles. The node indicated by the arrow represents 11 identical genomes based on mapping to the reference genome (GenBank </w:t>
        </w:r>
        <w:r w:rsidRPr="000201B4">
          <w:rPr>
            <w:sz w:val="24"/>
            <w:szCs w:val="24"/>
          </w:rPr>
          <w:t>AF013254.1</w:t>
        </w:r>
        <w:r w:rsidRPr="00933B67">
          <w:t>).</w:t>
        </w:r>
      </w:ins>
    </w:p>
    <w:p w14:paraId="201B95C5" w14:textId="300E712B" w:rsidR="00006ED4" w:rsidRDefault="00006ED4" w:rsidP="00006ED4">
      <w:pPr>
        <w:spacing w:line="480" w:lineRule="auto"/>
        <w:rPr>
          <w:ins w:id="237" w:author="Qi, Chao" w:date="2017-02-08T15:08:00Z"/>
        </w:rPr>
        <w:pPrChange w:id="238" w:author="Qi, Chao" w:date="2017-02-08T15:09:00Z">
          <w:pPr/>
        </w:pPrChange>
      </w:pPr>
      <w:ins w:id="239" w:author="Qi, Chao" w:date="2017-02-08T15:07:00Z">
        <w:r w:rsidRPr="00006ED4">
          <w:rPr>
            <w:b/>
            <w:rPrChange w:id="240" w:author="Qi, Chao" w:date="2017-02-08T15:07:00Z">
              <w:rPr/>
            </w:rPrChange>
          </w:rPr>
          <w:t>Figure 2. Sequence mismatches between pairs of isolate genomes</w:t>
        </w:r>
      </w:ins>
      <w:ins w:id="241" w:author="Qi, Chao" w:date="2017-02-08T15:08:00Z">
        <w:r>
          <w:rPr>
            <w:b/>
          </w:rPr>
          <w:t xml:space="preserve">. </w:t>
        </w:r>
      </w:ins>
      <w:ins w:id="242" w:author="Qi, Chao" w:date="2017-02-08T15:13:00Z">
        <w:r w:rsidR="00892A6C">
          <w:t>R1 to R6 represent RSV B genomes from the patients and HCWs implicated in the outbreak. RC1 to RC8 represent RSV B genomes from outpatients.</w:t>
        </w:r>
        <w:r w:rsidR="00892A6C">
          <w:t xml:space="preserve"> </w:t>
        </w:r>
      </w:ins>
      <w:ins w:id="243" w:author="Qi, Chao" w:date="2017-02-08T15:08:00Z">
        <w:r>
          <w:t>Values represent counts of single nucleotide polymo</w:t>
        </w:r>
        <w:r>
          <w:t>rphisms between pairs of RSV B</w:t>
        </w:r>
        <w:r>
          <w:t xml:space="preserve"> genomes</w:t>
        </w:r>
      </w:ins>
      <w:ins w:id="244" w:author="Qi, Chao" w:date="2017-02-08T15:10:00Z">
        <w:r>
          <w:t xml:space="preserve">. </w:t>
        </w:r>
      </w:ins>
    </w:p>
    <w:p w14:paraId="12CC96A8" w14:textId="3724F6C4" w:rsidR="00006ED4" w:rsidRDefault="00006ED4" w:rsidP="00006ED4">
      <w:pPr>
        <w:rPr>
          <w:ins w:id="245" w:author="Qi, Chao" w:date="2017-02-08T15:07:00Z"/>
          <w:b/>
        </w:rPr>
      </w:pPr>
    </w:p>
    <w:p w14:paraId="138D6B20" w14:textId="77777777" w:rsidR="00006ED4" w:rsidRPr="00006ED4" w:rsidRDefault="00006ED4" w:rsidP="00006ED4">
      <w:pPr>
        <w:rPr>
          <w:ins w:id="246" w:author="Qi, Chao" w:date="2017-02-08T15:07:00Z"/>
          <w:b/>
          <w:rPrChange w:id="247" w:author="Qi, Chao" w:date="2017-02-08T15:07:00Z">
            <w:rPr>
              <w:ins w:id="248" w:author="Qi, Chao" w:date="2017-02-08T15:07:00Z"/>
            </w:rPr>
          </w:rPrChange>
        </w:rPr>
      </w:pPr>
    </w:p>
    <w:p w14:paraId="22216845" w14:textId="77777777" w:rsidR="00C24AC6" w:rsidRDefault="00C24AC6" w:rsidP="00CF182B">
      <w:pPr>
        <w:spacing w:line="480" w:lineRule="auto"/>
        <w:rPr>
          <w:ins w:id="249" w:author="Qi, Chao" w:date="2017-02-08T14:56:00Z"/>
          <w:sz w:val="24"/>
          <w:szCs w:val="24"/>
        </w:rPr>
        <w:pPrChange w:id="250" w:author="Qi, Chao" w:date="2017-02-08T14:19:00Z">
          <w:pPr>
            <w:spacing w:line="480" w:lineRule="auto"/>
          </w:pPr>
        </w:pPrChange>
      </w:pPr>
    </w:p>
    <w:p w14:paraId="0F920650" w14:textId="77777777" w:rsidR="00C24AC6" w:rsidRPr="000201B4" w:rsidRDefault="00C24AC6" w:rsidP="00CF182B">
      <w:pPr>
        <w:spacing w:line="480" w:lineRule="auto"/>
        <w:rPr>
          <w:sz w:val="24"/>
          <w:szCs w:val="24"/>
        </w:rPr>
        <w:pPrChange w:id="251" w:author="Qi, Chao" w:date="2017-02-08T14:19:00Z">
          <w:pPr>
            <w:spacing w:line="480" w:lineRule="auto"/>
          </w:pPr>
        </w:pPrChange>
      </w:pPr>
    </w:p>
    <w:sectPr w:rsidR="00C24AC6" w:rsidRPr="000201B4" w:rsidSect="00BE5E81">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7C66E" w14:textId="77777777" w:rsidR="00B61C27" w:rsidRDefault="00B61C27" w:rsidP="00932B5B">
      <w:pPr>
        <w:spacing w:after="0" w:line="240" w:lineRule="auto"/>
      </w:pPr>
      <w:r>
        <w:separator/>
      </w:r>
    </w:p>
  </w:endnote>
  <w:endnote w:type="continuationSeparator" w:id="0">
    <w:p w14:paraId="7DE28B28" w14:textId="77777777" w:rsidR="00B61C27" w:rsidRDefault="00B61C27" w:rsidP="0093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469473"/>
      <w:docPartObj>
        <w:docPartGallery w:val="Page Numbers (Bottom of Page)"/>
        <w:docPartUnique/>
      </w:docPartObj>
    </w:sdtPr>
    <w:sdtEndPr>
      <w:rPr>
        <w:noProof/>
      </w:rPr>
    </w:sdtEndPr>
    <w:sdtContent>
      <w:p w14:paraId="6D9DCCD5" w14:textId="66065CD8" w:rsidR="00932B5B" w:rsidRDefault="00932B5B">
        <w:pPr>
          <w:pStyle w:val="Footer"/>
          <w:jc w:val="center"/>
        </w:pPr>
        <w:r>
          <w:fldChar w:fldCharType="begin"/>
        </w:r>
        <w:r>
          <w:instrText xml:space="preserve"> PAGE   \* MERGEFORMAT </w:instrText>
        </w:r>
        <w:r>
          <w:fldChar w:fldCharType="separate"/>
        </w:r>
        <w:r w:rsidR="00D97822">
          <w:rPr>
            <w:noProof/>
          </w:rPr>
          <w:t>14</w:t>
        </w:r>
        <w:r>
          <w:rPr>
            <w:noProof/>
          </w:rPr>
          <w:fldChar w:fldCharType="end"/>
        </w:r>
      </w:p>
    </w:sdtContent>
  </w:sdt>
  <w:p w14:paraId="4074E2E4" w14:textId="77777777" w:rsidR="00932B5B" w:rsidRDefault="00932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0E296" w14:textId="77777777" w:rsidR="00B61C27" w:rsidRDefault="00B61C27" w:rsidP="00932B5B">
      <w:pPr>
        <w:spacing w:after="0" w:line="240" w:lineRule="auto"/>
      </w:pPr>
      <w:r>
        <w:separator/>
      </w:r>
    </w:p>
  </w:footnote>
  <w:footnote w:type="continuationSeparator" w:id="0">
    <w:p w14:paraId="2753B339" w14:textId="77777777" w:rsidR="00B61C27" w:rsidRDefault="00B61C27" w:rsidP="00932B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D2ED5"/>
    <w:multiLevelType w:val="multilevel"/>
    <w:tmpl w:val="AFEE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i, Chao">
    <w15:presenceInfo w15:providerId="AD" w15:userId="S-1-5-21-1220945662-1644491937-682003330-30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linical Microbio Review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pddtxtxz009neff03v0daortx0etr9fpxs&quot;&gt;RSV NGS&lt;record-ids&gt;&lt;item&gt;1&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record-ids&gt;&lt;/item&gt;&lt;/Libraries&gt;"/>
  </w:docVars>
  <w:rsids>
    <w:rsidRoot w:val="007A3850"/>
    <w:rsid w:val="00006ED4"/>
    <w:rsid w:val="00014D0D"/>
    <w:rsid w:val="000201B4"/>
    <w:rsid w:val="0002316B"/>
    <w:rsid w:val="00044EEE"/>
    <w:rsid w:val="00056D6A"/>
    <w:rsid w:val="000655A8"/>
    <w:rsid w:val="000A4271"/>
    <w:rsid w:val="000D74A6"/>
    <w:rsid w:val="00113D85"/>
    <w:rsid w:val="00133EDC"/>
    <w:rsid w:val="001461EC"/>
    <w:rsid w:val="0014747D"/>
    <w:rsid w:val="00167AB2"/>
    <w:rsid w:val="0017409D"/>
    <w:rsid w:val="001D4BCF"/>
    <w:rsid w:val="001E5CC6"/>
    <w:rsid w:val="00212074"/>
    <w:rsid w:val="00212433"/>
    <w:rsid w:val="00213CD6"/>
    <w:rsid w:val="0021575E"/>
    <w:rsid w:val="00232173"/>
    <w:rsid w:val="0024348C"/>
    <w:rsid w:val="00256F42"/>
    <w:rsid w:val="00257ED8"/>
    <w:rsid w:val="00267922"/>
    <w:rsid w:val="002713AD"/>
    <w:rsid w:val="00271A9D"/>
    <w:rsid w:val="002740F3"/>
    <w:rsid w:val="002752FD"/>
    <w:rsid w:val="00294E3C"/>
    <w:rsid w:val="00294FA9"/>
    <w:rsid w:val="002A41C1"/>
    <w:rsid w:val="002C16D0"/>
    <w:rsid w:val="002C465B"/>
    <w:rsid w:val="002C46F9"/>
    <w:rsid w:val="002C5C0E"/>
    <w:rsid w:val="002D667D"/>
    <w:rsid w:val="002D67F0"/>
    <w:rsid w:val="002F6821"/>
    <w:rsid w:val="00304739"/>
    <w:rsid w:val="003060AE"/>
    <w:rsid w:val="00311DAC"/>
    <w:rsid w:val="00330456"/>
    <w:rsid w:val="00333944"/>
    <w:rsid w:val="003361A3"/>
    <w:rsid w:val="00357661"/>
    <w:rsid w:val="003833CD"/>
    <w:rsid w:val="0038485F"/>
    <w:rsid w:val="0039111F"/>
    <w:rsid w:val="003D0F2F"/>
    <w:rsid w:val="003E320B"/>
    <w:rsid w:val="003E5D9C"/>
    <w:rsid w:val="003F3DC6"/>
    <w:rsid w:val="003F5513"/>
    <w:rsid w:val="00404BD8"/>
    <w:rsid w:val="00412DB1"/>
    <w:rsid w:val="00454797"/>
    <w:rsid w:val="004A32DC"/>
    <w:rsid w:val="004A5604"/>
    <w:rsid w:val="004B4935"/>
    <w:rsid w:val="004D5CFD"/>
    <w:rsid w:val="004E42D4"/>
    <w:rsid w:val="004F48AA"/>
    <w:rsid w:val="00517B38"/>
    <w:rsid w:val="00521CC9"/>
    <w:rsid w:val="00523D01"/>
    <w:rsid w:val="00537C24"/>
    <w:rsid w:val="005448A7"/>
    <w:rsid w:val="005671F0"/>
    <w:rsid w:val="00586ACF"/>
    <w:rsid w:val="005A33B6"/>
    <w:rsid w:val="005A4F9F"/>
    <w:rsid w:val="005C6593"/>
    <w:rsid w:val="005D1F7D"/>
    <w:rsid w:val="006013EB"/>
    <w:rsid w:val="006110E1"/>
    <w:rsid w:val="00655555"/>
    <w:rsid w:val="00696786"/>
    <w:rsid w:val="006B13E1"/>
    <w:rsid w:val="006B6129"/>
    <w:rsid w:val="006C026F"/>
    <w:rsid w:val="006F0238"/>
    <w:rsid w:val="006F59A9"/>
    <w:rsid w:val="00706740"/>
    <w:rsid w:val="00716847"/>
    <w:rsid w:val="00725F48"/>
    <w:rsid w:val="00727B3B"/>
    <w:rsid w:val="00741B47"/>
    <w:rsid w:val="007660A4"/>
    <w:rsid w:val="007706E0"/>
    <w:rsid w:val="0077526D"/>
    <w:rsid w:val="007813C8"/>
    <w:rsid w:val="007A3850"/>
    <w:rsid w:val="007B334F"/>
    <w:rsid w:val="007D47FF"/>
    <w:rsid w:val="007E287E"/>
    <w:rsid w:val="007F6728"/>
    <w:rsid w:val="0082754C"/>
    <w:rsid w:val="00857CD4"/>
    <w:rsid w:val="008725B0"/>
    <w:rsid w:val="00884199"/>
    <w:rsid w:val="00884FFD"/>
    <w:rsid w:val="008855D6"/>
    <w:rsid w:val="00887E53"/>
    <w:rsid w:val="0089054C"/>
    <w:rsid w:val="00892A6C"/>
    <w:rsid w:val="008A69B8"/>
    <w:rsid w:val="008D57DC"/>
    <w:rsid w:val="008E4E2E"/>
    <w:rsid w:val="008E70ED"/>
    <w:rsid w:val="008E7779"/>
    <w:rsid w:val="008F51BA"/>
    <w:rsid w:val="00911E76"/>
    <w:rsid w:val="009128D2"/>
    <w:rsid w:val="009179A3"/>
    <w:rsid w:val="009220F6"/>
    <w:rsid w:val="00932A74"/>
    <w:rsid w:val="00932B5B"/>
    <w:rsid w:val="00933B0D"/>
    <w:rsid w:val="00936759"/>
    <w:rsid w:val="00945228"/>
    <w:rsid w:val="009460F9"/>
    <w:rsid w:val="00975435"/>
    <w:rsid w:val="00976A13"/>
    <w:rsid w:val="00990763"/>
    <w:rsid w:val="009959B4"/>
    <w:rsid w:val="009A105C"/>
    <w:rsid w:val="009B3993"/>
    <w:rsid w:val="009B75E4"/>
    <w:rsid w:val="009C3310"/>
    <w:rsid w:val="009C5B3E"/>
    <w:rsid w:val="009F2366"/>
    <w:rsid w:val="009F44C1"/>
    <w:rsid w:val="00A1203A"/>
    <w:rsid w:val="00A132A2"/>
    <w:rsid w:val="00A2005C"/>
    <w:rsid w:val="00A30DC4"/>
    <w:rsid w:val="00A43CD1"/>
    <w:rsid w:val="00A5340D"/>
    <w:rsid w:val="00A616B6"/>
    <w:rsid w:val="00A6315F"/>
    <w:rsid w:val="00A70168"/>
    <w:rsid w:val="00A74112"/>
    <w:rsid w:val="00AA5F07"/>
    <w:rsid w:val="00AB0CEE"/>
    <w:rsid w:val="00AB6589"/>
    <w:rsid w:val="00AB7CB8"/>
    <w:rsid w:val="00AC45D8"/>
    <w:rsid w:val="00AF19AC"/>
    <w:rsid w:val="00AF5E6B"/>
    <w:rsid w:val="00B150A1"/>
    <w:rsid w:val="00B34030"/>
    <w:rsid w:val="00B51C05"/>
    <w:rsid w:val="00B61C27"/>
    <w:rsid w:val="00B76693"/>
    <w:rsid w:val="00B87116"/>
    <w:rsid w:val="00B94971"/>
    <w:rsid w:val="00BB3062"/>
    <w:rsid w:val="00BC7E78"/>
    <w:rsid w:val="00BE1FA5"/>
    <w:rsid w:val="00BE5E81"/>
    <w:rsid w:val="00BE6FCB"/>
    <w:rsid w:val="00C11ABD"/>
    <w:rsid w:val="00C16949"/>
    <w:rsid w:val="00C17B0F"/>
    <w:rsid w:val="00C24AC6"/>
    <w:rsid w:val="00C27FB2"/>
    <w:rsid w:val="00C34062"/>
    <w:rsid w:val="00C87655"/>
    <w:rsid w:val="00C92470"/>
    <w:rsid w:val="00C95FCF"/>
    <w:rsid w:val="00CA247B"/>
    <w:rsid w:val="00CB0EB7"/>
    <w:rsid w:val="00CD46CE"/>
    <w:rsid w:val="00CE53F6"/>
    <w:rsid w:val="00CF182B"/>
    <w:rsid w:val="00CF7491"/>
    <w:rsid w:val="00D01ECC"/>
    <w:rsid w:val="00D05AB8"/>
    <w:rsid w:val="00D1469A"/>
    <w:rsid w:val="00D17C50"/>
    <w:rsid w:val="00D35014"/>
    <w:rsid w:val="00D815AE"/>
    <w:rsid w:val="00D97822"/>
    <w:rsid w:val="00DA6A40"/>
    <w:rsid w:val="00DB0EDA"/>
    <w:rsid w:val="00DB733D"/>
    <w:rsid w:val="00DE34EC"/>
    <w:rsid w:val="00DF0419"/>
    <w:rsid w:val="00E0717A"/>
    <w:rsid w:val="00E23270"/>
    <w:rsid w:val="00E52EC3"/>
    <w:rsid w:val="00E53655"/>
    <w:rsid w:val="00E54711"/>
    <w:rsid w:val="00E55113"/>
    <w:rsid w:val="00E7205A"/>
    <w:rsid w:val="00E91B21"/>
    <w:rsid w:val="00EA0D7D"/>
    <w:rsid w:val="00EA0ED7"/>
    <w:rsid w:val="00EC471F"/>
    <w:rsid w:val="00EC79F2"/>
    <w:rsid w:val="00ED2DBD"/>
    <w:rsid w:val="00ED7B90"/>
    <w:rsid w:val="00EF776C"/>
    <w:rsid w:val="00F0573E"/>
    <w:rsid w:val="00F27244"/>
    <w:rsid w:val="00F313A2"/>
    <w:rsid w:val="00F36D53"/>
    <w:rsid w:val="00F44F61"/>
    <w:rsid w:val="00F460DD"/>
    <w:rsid w:val="00F52A1F"/>
    <w:rsid w:val="00F71116"/>
    <w:rsid w:val="00F7411E"/>
    <w:rsid w:val="00F75455"/>
    <w:rsid w:val="00FA0437"/>
    <w:rsid w:val="00FC2F1B"/>
    <w:rsid w:val="00FD7952"/>
    <w:rsid w:val="00FE0C4C"/>
    <w:rsid w:val="00FE382E"/>
    <w:rsid w:val="00FE79D9"/>
    <w:rsid w:val="00FF00ED"/>
    <w:rsid w:val="00FF1C33"/>
    <w:rsid w:val="00FF500E"/>
    <w:rsid w:val="00FF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CA19"/>
  <w15:chartTrackingRefBased/>
  <w15:docId w15:val="{511DE3D2-EBFA-4C5F-AA41-E16FA4E8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1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60F9"/>
    <w:rPr>
      <w:i/>
      <w:iCs/>
    </w:rPr>
  </w:style>
  <w:style w:type="character" w:styleId="Hyperlink">
    <w:name w:val="Hyperlink"/>
    <w:basedOn w:val="DefaultParagraphFont"/>
    <w:uiPriority w:val="99"/>
    <w:semiHidden/>
    <w:unhideWhenUsed/>
    <w:rsid w:val="00936759"/>
    <w:rPr>
      <w:strike w:val="0"/>
      <w:dstrike w:val="0"/>
      <w:color w:val="0070BB"/>
      <w:u w:val="none"/>
      <w:effect w:val="none"/>
    </w:rPr>
  </w:style>
  <w:style w:type="character" w:customStyle="1" w:styleId="citationref">
    <w:name w:val="citationref"/>
    <w:basedOn w:val="DefaultParagraphFont"/>
    <w:rsid w:val="00936759"/>
  </w:style>
  <w:style w:type="character" w:customStyle="1" w:styleId="externalref">
    <w:name w:val="externalref"/>
    <w:basedOn w:val="DefaultParagraphFont"/>
    <w:rsid w:val="00936759"/>
  </w:style>
  <w:style w:type="character" w:customStyle="1" w:styleId="refsource">
    <w:name w:val="refsource"/>
    <w:basedOn w:val="DefaultParagraphFont"/>
    <w:rsid w:val="00936759"/>
  </w:style>
  <w:style w:type="character" w:customStyle="1" w:styleId="occurrence2">
    <w:name w:val="occurrence2"/>
    <w:basedOn w:val="DefaultParagraphFont"/>
    <w:rsid w:val="00936759"/>
  </w:style>
  <w:style w:type="character" w:styleId="CommentReference">
    <w:name w:val="annotation reference"/>
    <w:basedOn w:val="DefaultParagraphFont"/>
    <w:uiPriority w:val="99"/>
    <w:semiHidden/>
    <w:unhideWhenUsed/>
    <w:rsid w:val="00FF1C33"/>
    <w:rPr>
      <w:sz w:val="16"/>
      <w:szCs w:val="16"/>
    </w:rPr>
  </w:style>
  <w:style w:type="paragraph" w:styleId="CommentText">
    <w:name w:val="annotation text"/>
    <w:basedOn w:val="Normal"/>
    <w:link w:val="CommentTextChar"/>
    <w:uiPriority w:val="99"/>
    <w:semiHidden/>
    <w:unhideWhenUsed/>
    <w:rsid w:val="00FF1C33"/>
    <w:pPr>
      <w:spacing w:line="240" w:lineRule="auto"/>
    </w:pPr>
    <w:rPr>
      <w:sz w:val="20"/>
      <w:szCs w:val="20"/>
    </w:rPr>
  </w:style>
  <w:style w:type="character" w:customStyle="1" w:styleId="CommentTextChar">
    <w:name w:val="Comment Text Char"/>
    <w:basedOn w:val="DefaultParagraphFont"/>
    <w:link w:val="CommentText"/>
    <w:uiPriority w:val="99"/>
    <w:semiHidden/>
    <w:rsid w:val="00FF1C33"/>
    <w:rPr>
      <w:sz w:val="20"/>
      <w:szCs w:val="20"/>
    </w:rPr>
  </w:style>
  <w:style w:type="paragraph" w:styleId="CommentSubject">
    <w:name w:val="annotation subject"/>
    <w:basedOn w:val="CommentText"/>
    <w:next w:val="CommentText"/>
    <w:link w:val="CommentSubjectChar"/>
    <w:uiPriority w:val="99"/>
    <w:semiHidden/>
    <w:unhideWhenUsed/>
    <w:rsid w:val="00FF1C33"/>
    <w:rPr>
      <w:b/>
      <w:bCs/>
    </w:rPr>
  </w:style>
  <w:style w:type="character" w:customStyle="1" w:styleId="CommentSubjectChar">
    <w:name w:val="Comment Subject Char"/>
    <w:basedOn w:val="CommentTextChar"/>
    <w:link w:val="CommentSubject"/>
    <w:uiPriority w:val="99"/>
    <w:semiHidden/>
    <w:rsid w:val="00FF1C33"/>
    <w:rPr>
      <w:b/>
      <w:bCs/>
      <w:sz w:val="20"/>
      <w:szCs w:val="20"/>
    </w:rPr>
  </w:style>
  <w:style w:type="paragraph" w:styleId="BalloonText">
    <w:name w:val="Balloon Text"/>
    <w:basedOn w:val="Normal"/>
    <w:link w:val="BalloonTextChar"/>
    <w:uiPriority w:val="99"/>
    <w:semiHidden/>
    <w:unhideWhenUsed/>
    <w:rsid w:val="00FF1C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C33"/>
    <w:rPr>
      <w:rFonts w:ascii="Segoe UI" w:hAnsi="Segoe UI" w:cs="Segoe UI"/>
      <w:sz w:val="18"/>
      <w:szCs w:val="18"/>
    </w:rPr>
  </w:style>
  <w:style w:type="character" w:customStyle="1" w:styleId="Heading1Char">
    <w:name w:val="Heading 1 Char"/>
    <w:basedOn w:val="DefaultParagraphFont"/>
    <w:link w:val="Heading1"/>
    <w:uiPriority w:val="9"/>
    <w:rsid w:val="00FF1C33"/>
    <w:rPr>
      <w:rFonts w:ascii="Times New Roman" w:eastAsia="Times New Roman" w:hAnsi="Times New Roman" w:cs="Times New Roman"/>
      <w:b/>
      <w:bCs/>
      <w:kern w:val="36"/>
      <w:sz w:val="48"/>
      <w:szCs w:val="48"/>
    </w:rPr>
  </w:style>
  <w:style w:type="character" w:customStyle="1" w:styleId="highlight">
    <w:name w:val="highlight"/>
    <w:basedOn w:val="DefaultParagraphFont"/>
    <w:rsid w:val="00FF1C33"/>
  </w:style>
  <w:style w:type="paragraph" w:customStyle="1" w:styleId="EndNoteBibliographyTitle">
    <w:name w:val="EndNote Bibliography Title"/>
    <w:basedOn w:val="Normal"/>
    <w:link w:val="EndNoteBibliographyTitleChar"/>
    <w:rsid w:val="00B150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150A1"/>
    <w:rPr>
      <w:rFonts w:ascii="Calibri" w:hAnsi="Calibri"/>
      <w:noProof/>
    </w:rPr>
  </w:style>
  <w:style w:type="paragraph" w:customStyle="1" w:styleId="EndNoteBibliography">
    <w:name w:val="EndNote Bibliography"/>
    <w:basedOn w:val="Normal"/>
    <w:link w:val="EndNoteBibliographyChar"/>
    <w:rsid w:val="00B150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150A1"/>
    <w:rPr>
      <w:rFonts w:ascii="Calibri" w:hAnsi="Calibri"/>
      <w:noProof/>
    </w:rPr>
  </w:style>
  <w:style w:type="paragraph" w:styleId="Header">
    <w:name w:val="header"/>
    <w:basedOn w:val="Normal"/>
    <w:link w:val="HeaderChar"/>
    <w:uiPriority w:val="99"/>
    <w:unhideWhenUsed/>
    <w:rsid w:val="00932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B5B"/>
  </w:style>
  <w:style w:type="paragraph" w:styleId="Footer">
    <w:name w:val="footer"/>
    <w:basedOn w:val="Normal"/>
    <w:link w:val="FooterChar"/>
    <w:uiPriority w:val="99"/>
    <w:unhideWhenUsed/>
    <w:rsid w:val="00932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B5B"/>
  </w:style>
  <w:style w:type="character" w:styleId="LineNumber">
    <w:name w:val="line number"/>
    <w:basedOn w:val="DefaultParagraphFont"/>
    <w:uiPriority w:val="99"/>
    <w:semiHidden/>
    <w:unhideWhenUsed/>
    <w:rsid w:val="00BE5E81"/>
  </w:style>
  <w:style w:type="character" w:customStyle="1" w:styleId="apple-converted-space">
    <w:name w:val="apple-converted-space"/>
    <w:basedOn w:val="DefaultParagraphFont"/>
    <w:rsid w:val="00C9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062622">
      <w:bodyDiv w:val="1"/>
      <w:marLeft w:val="0"/>
      <w:marRight w:val="0"/>
      <w:marTop w:val="0"/>
      <w:marBottom w:val="0"/>
      <w:divBdr>
        <w:top w:val="none" w:sz="0" w:space="0" w:color="auto"/>
        <w:left w:val="none" w:sz="0" w:space="0" w:color="auto"/>
        <w:bottom w:val="none" w:sz="0" w:space="0" w:color="auto"/>
        <w:right w:val="none" w:sz="0" w:space="0" w:color="auto"/>
      </w:divBdr>
      <w:divsChild>
        <w:div w:id="1486361629">
          <w:marLeft w:val="0"/>
          <w:marRight w:val="0"/>
          <w:marTop w:val="0"/>
          <w:marBottom w:val="0"/>
          <w:divBdr>
            <w:top w:val="none" w:sz="0" w:space="0" w:color="auto"/>
            <w:left w:val="none" w:sz="0" w:space="0" w:color="auto"/>
            <w:bottom w:val="none" w:sz="0" w:space="0" w:color="auto"/>
            <w:right w:val="none" w:sz="0" w:space="0" w:color="auto"/>
          </w:divBdr>
          <w:divsChild>
            <w:div w:id="608701236">
              <w:marLeft w:val="0"/>
              <w:marRight w:val="0"/>
              <w:marTop w:val="0"/>
              <w:marBottom w:val="0"/>
              <w:divBdr>
                <w:top w:val="none" w:sz="0" w:space="0" w:color="auto"/>
                <w:left w:val="none" w:sz="0" w:space="0" w:color="auto"/>
                <w:bottom w:val="none" w:sz="0" w:space="0" w:color="auto"/>
                <w:right w:val="none" w:sz="0" w:space="0" w:color="auto"/>
              </w:divBdr>
              <w:divsChild>
                <w:div w:id="1727953496">
                  <w:marLeft w:val="0"/>
                  <w:marRight w:val="0"/>
                  <w:marTop w:val="0"/>
                  <w:marBottom w:val="0"/>
                  <w:divBdr>
                    <w:top w:val="none" w:sz="0" w:space="0" w:color="auto"/>
                    <w:left w:val="none" w:sz="0" w:space="0" w:color="auto"/>
                    <w:bottom w:val="none" w:sz="0" w:space="0" w:color="auto"/>
                    <w:right w:val="none" w:sz="0" w:space="0" w:color="auto"/>
                  </w:divBdr>
                  <w:divsChild>
                    <w:div w:id="1374424481">
                      <w:marLeft w:val="0"/>
                      <w:marRight w:val="0"/>
                      <w:marTop w:val="0"/>
                      <w:marBottom w:val="0"/>
                      <w:divBdr>
                        <w:top w:val="none" w:sz="0" w:space="0" w:color="auto"/>
                        <w:left w:val="none" w:sz="0" w:space="0" w:color="auto"/>
                        <w:bottom w:val="none" w:sz="0" w:space="0" w:color="auto"/>
                        <w:right w:val="none" w:sz="0" w:space="0" w:color="auto"/>
                      </w:divBdr>
                      <w:divsChild>
                        <w:div w:id="48111717">
                          <w:marLeft w:val="0"/>
                          <w:marRight w:val="0"/>
                          <w:marTop w:val="0"/>
                          <w:marBottom w:val="0"/>
                          <w:divBdr>
                            <w:top w:val="none" w:sz="0" w:space="0" w:color="auto"/>
                            <w:left w:val="none" w:sz="0" w:space="0" w:color="auto"/>
                            <w:bottom w:val="none" w:sz="0" w:space="0" w:color="auto"/>
                            <w:right w:val="none" w:sz="0" w:space="0" w:color="auto"/>
                          </w:divBdr>
                          <w:divsChild>
                            <w:div w:id="938873971">
                              <w:marLeft w:val="0"/>
                              <w:marRight w:val="0"/>
                              <w:marTop w:val="0"/>
                              <w:marBottom w:val="0"/>
                              <w:divBdr>
                                <w:top w:val="none" w:sz="0" w:space="0" w:color="auto"/>
                                <w:left w:val="none" w:sz="0" w:space="0" w:color="auto"/>
                                <w:bottom w:val="none" w:sz="0" w:space="0" w:color="auto"/>
                                <w:right w:val="none" w:sz="0" w:space="0" w:color="auto"/>
                              </w:divBdr>
                              <w:divsChild>
                                <w:div w:id="4869080">
                                  <w:marLeft w:val="0"/>
                                  <w:marRight w:val="0"/>
                                  <w:marTop w:val="0"/>
                                  <w:marBottom w:val="0"/>
                                  <w:divBdr>
                                    <w:top w:val="none" w:sz="0" w:space="0" w:color="auto"/>
                                    <w:left w:val="none" w:sz="0" w:space="0" w:color="auto"/>
                                    <w:bottom w:val="none" w:sz="0" w:space="0" w:color="auto"/>
                                    <w:right w:val="none" w:sz="0" w:space="0" w:color="auto"/>
                                  </w:divBdr>
                                  <w:divsChild>
                                    <w:div w:id="12360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470794">
      <w:bodyDiv w:val="1"/>
      <w:marLeft w:val="0"/>
      <w:marRight w:val="0"/>
      <w:marTop w:val="0"/>
      <w:marBottom w:val="0"/>
      <w:divBdr>
        <w:top w:val="none" w:sz="0" w:space="0" w:color="auto"/>
        <w:left w:val="none" w:sz="0" w:space="0" w:color="auto"/>
        <w:bottom w:val="none" w:sz="0" w:space="0" w:color="auto"/>
        <w:right w:val="none" w:sz="0" w:space="0" w:color="auto"/>
      </w:divBdr>
      <w:divsChild>
        <w:div w:id="824711187">
          <w:marLeft w:val="0"/>
          <w:marRight w:val="0"/>
          <w:marTop w:val="0"/>
          <w:marBottom w:val="0"/>
          <w:divBdr>
            <w:top w:val="none" w:sz="0" w:space="0" w:color="auto"/>
            <w:left w:val="none" w:sz="0" w:space="0" w:color="auto"/>
            <w:bottom w:val="none" w:sz="0" w:space="0" w:color="auto"/>
            <w:right w:val="none" w:sz="0" w:space="0" w:color="auto"/>
          </w:divBdr>
          <w:divsChild>
            <w:div w:id="774055176">
              <w:marLeft w:val="0"/>
              <w:marRight w:val="0"/>
              <w:marTop w:val="0"/>
              <w:marBottom w:val="0"/>
              <w:divBdr>
                <w:top w:val="none" w:sz="0" w:space="0" w:color="auto"/>
                <w:left w:val="none" w:sz="0" w:space="0" w:color="auto"/>
                <w:bottom w:val="none" w:sz="0" w:space="0" w:color="auto"/>
                <w:right w:val="none" w:sz="0" w:space="0" w:color="auto"/>
              </w:divBdr>
              <w:divsChild>
                <w:div w:id="1956400148">
                  <w:marLeft w:val="0"/>
                  <w:marRight w:val="0"/>
                  <w:marTop w:val="0"/>
                  <w:marBottom w:val="0"/>
                  <w:divBdr>
                    <w:top w:val="none" w:sz="0" w:space="0" w:color="auto"/>
                    <w:left w:val="none" w:sz="0" w:space="0" w:color="auto"/>
                    <w:bottom w:val="none" w:sz="0" w:space="0" w:color="auto"/>
                    <w:right w:val="none" w:sz="0" w:space="0" w:color="auto"/>
                  </w:divBdr>
                  <w:divsChild>
                    <w:div w:id="442457404">
                      <w:marLeft w:val="0"/>
                      <w:marRight w:val="0"/>
                      <w:marTop w:val="0"/>
                      <w:marBottom w:val="0"/>
                      <w:divBdr>
                        <w:top w:val="none" w:sz="0" w:space="0" w:color="auto"/>
                        <w:left w:val="none" w:sz="0" w:space="0" w:color="auto"/>
                        <w:bottom w:val="none" w:sz="0" w:space="0" w:color="auto"/>
                        <w:right w:val="none" w:sz="0" w:space="0" w:color="auto"/>
                      </w:divBdr>
                      <w:divsChild>
                        <w:div w:id="1534077795">
                          <w:marLeft w:val="0"/>
                          <w:marRight w:val="0"/>
                          <w:marTop w:val="0"/>
                          <w:marBottom w:val="0"/>
                          <w:divBdr>
                            <w:top w:val="none" w:sz="0" w:space="0" w:color="auto"/>
                            <w:left w:val="none" w:sz="0" w:space="0" w:color="auto"/>
                            <w:bottom w:val="none" w:sz="0" w:space="0" w:color="auto"/>
                            <w:right w:val="none" w:sz="0" w:space="0" w:color="auto"/>
                          </w:divBdr>
                          <w:divsChild>
                            <w:div w:id="790899580">
                              <w:marLeft w:val="0"/>
                              <w:marRight w:val="0"/>
                              <w:marTop w:val="0"/>
                              <w:marBottom w:val="0"/>
                              <w:divBdr>
                                <w:top w:val="none" w:sz="0" w:space="0" w:color="auto"/>
                                <w:left w:val="none" w:sz="0" w:space="0" w:color="auto"/>
                                <w:bottom w:val="none" w:sz="0" w:space="0" w:color="auto"/>
                                <w:right w:val="none" w:sz="0" w:space="0" w:color="auto"/>
                              </w:divBdr>
                              <w:divsChild>
                                <w:div w:id="2026009846">
                                  <w:marLeft w:val="0"/>
                                  <w:marRight w:val="0"/>
                                  <w:marTop w:val="0"/>
                                  <w:marBottom w:val="0"/>
                                  <w:divBdr>
                                    <w:top w:val="none" w:sz="0" w:space="0" w:color="auto"/>
                                    <w:left w:val="none" w:sz="0" w:space="0" w:color="auto"/>
                                    <w:bottom w:val="none" w:sz="0" w:space="0" w:color="auto"/>
                                    <w:right w:val="none" w:sz="0" w:space="0" w:color="auto"/>
                                  </w:divBdr>
                                  <w:divsChild>
                                    <w:div w:id="1718818423">
                                      <w:marLeft w:val="0"/>
                                      <w:marRight w:val="0"/>
                                      <w:marTop w:val="0"/>
                                      <w:marBottom w:val="0"/>
                                      <w:divBdr>
                                        <w:top w:val="none" w:sz="0" w:space="0" w:color="auto"/>
                                        <w:left w:val="none" w:sz="0" w:space="0" w:color="auto"/>
                                        <w:bottom w:val="none" w:sz="0" w:space="0" w:color="auto"/>
                                        <w:right w:val="none" w:sz="0" w:space="0" w:color="auto"/>
                                      </w:divBdr>
                                    </w:div>
                                    <w:div w:id="1795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059061">
      <w:bodyDiv w:val="1"/>
      <w:marLeft w:val="0"/>
      <w:marRight w:val="0"/>
      <w:marTop w:val="0"/>
      <w:marBottom w:val="0"/>
      <w:divBdr>
        <w:top w:val="none" w:sz="0" w:space="0" w:color="auto"/>
        <w:left w:val="none" w:sz="0" w:space="0" w:color="auto"/>
        <w:bottom w:val="none" w:sz="0" w:space="0" w:color="auto"/>
        <w:right w:val="none" w:sz="0" w:space="0" w:color="auto"/>
      </w:divBdr>
    </w:div>
    <w:div w:id="831212601">
      <w:bodyDiv w:val="1"/>
      <w:marLeft w:val="0"/>
      <w:marRight w:val="0"/>
      <w:marTop w:val="0"/>
      <w:marBottom w:val="0"/>
      <w:divBdr>
        <w:top w:val="none" w:sz="0" w:space="0" w:color="auto"/>
        <w:left w:val="none" w:sz="0" w:space="0" w:color="auto"/>
        <w:bottom w:val="none" w:sz="0" w:space="0" w:color="auto"/>
        <w:right w:val="none" w:sz="0" w:space="0" w:color="auto"/>
      </w:divBdr>
      <w:divsChild>
        <w:div w:id="844634555">
          <w:marLeft w:val="0"/>
          <w:marRight w:val="0"/>
          <w:marTop w:val="0"/>
          <w:marBottom w:val="0"/>
          <w:divBdr>
            <w:top w:val="none" w:sz="0" w:space="0" w:color="auto"/>
            <w:left w:val="none" w:sz="0" w:space="0" w:color="auto"/>
            <w:bottom w:val="none" w:sz="0" w:space="0" w:color="auto"/>
            <w:right w:val="none" w:sz="0" w:space="0" w:color="auto"/>
          </w:divBdr>
          <w:divsChild>
            <w:div w:id="412362472">
              <w:marLeft w:val="0"/>
              <w:marRight w:val="0"/>
              <w:marTop w:val="0"/>
              <w:marBottom w:val="0"/>
              <w:divBdr>
                <w:top w:val="none" w:sz="0" w:space="0" w:color="auto"/>
                <w:left w:val="none" w:sz="0" w:space="0" w:color="auto"/>
                <w:bottom w:val="none" w:sz="0" w:space="0" w:color="auto"/>
                <w:right w:val="none" w:sz="0" w:space="0" w:color="auto"/>
              </w:divBdr>
              <w:divsChild>
                <w:div w:id="599215674">
                  <w:marLeft w:val="0"/>
                  <w:marRight w:val="0"/>
                  <w:marTop w:val="0"/>
                  <w:marBottom w:val="0"/>
                  <w:divBdr>
                    <w:top w:val="none" w:sz="0" w:space="0" w:color="auto"/>
                    <w:left w:val="none" w:sz="0" w:space="0" w:color="auto"/>
                    <w:bottom w:val="none" w:sz="0" w:space="0" w:color="auto"/>
                    <w:right w:val="none" w:sz="0" w:space="0" w:color="auto"/>
                  </w:divBdr>
                  <w:divsChild>
                    <w:div w:id="1872064104">
                      <w:marLeft w:val="0"/>
                      <w:marRight w:val="0"/>
                      <w:marTop w:val="0"/>
                      <w:marBottom w:val="0"/>
                      <w:divBdr>
                        <w:top w:val="none" w:sz="0" w:space="0" w:color="auto"/>
                        <w:left w:val="none" w:sz="0" w:space="0" w:color="auto"/>
                        <w:bottom w:val="none" w:sz="0" w:space="0" w:color="auto"/>
                        <w:right w:val="none" w:sz="0" w:space="0" w:color="auto"/>
                      </w:divBdr>
                      <w:divsChild>
                        <w:div w:id="1481574817">
                          <w:marLeft w:val="0"/>
                          <w:marRight w:val="0"/>
                          <w:marTop w:val="0"/>
                          <w:marBottom w:val="0"/>
                          <w:divBdr>
                            <w:top w:val="none" w:sz="0" w:space="0" w:color="auto"/>
                            <w:left w:val="none" w:sz="0" w:space="0" w:color="auto"/>
                            <w:bottom w:val="none" w:sz="0" w:space="0" w:color="auto"/>
                            <w:right w:val="none" w:sz="0" w:space="0" w:color="auto"/>
                          </w:divBdr>
                          <w:divsChild>
                            <w:div w:id="795753041">
                              <w:marLeft w:val="0"/>
                              <w:marRight w:val="0"/>
                              <w:marTop w:val="0"/>
                              <w:marBottom w:val="0"/>
                              <w:divBdr>
                                <w:top w:val="none" w:sz="0" w:space="0" w:color="auto"/>
                                <w:left w:val="single" w:sz="6" w:space="0" w:color="E5E3E3"/>
                                <w:bottom w:val="none" w:sz="0" w:space="0" w:color="auto"/>
                                <w:right w:val="none" w:sz="0" w:space="0" w:color="auto"/>
                              </w:divBdr>
                              <w:divsChild>
                                <w:div w:id="2006586444">
                                  <w:marLeft w:val="0"/>
                                  <w:marRight w:val="0"/>
                                  <w:marTop w:val="0"/>
                                  <w:marBottom w:val="0"/>
                                  <w:divBdr>
                                    <w:top w:val="none" w:sz="0" w:space="0" w:color="auto"/>
                                    <w:left w:val="none" w:sz="0" w:space="0" w:color="auto"/>
                                    <w:bottom w:val="none" w:sz="0" w:space="0" w:color="auto"/>
                                    <w:right w:val="none" w:sz="0" w:space="0" w:color="auto"/>
                                  </w:divBdr>
                                  <w:divsChild>
                                    <w:div w:id="1576277580">
                                      <w:marLeft w:val="0"/>
                                      <w:marRight w:val="0"/>
                                      <w:marTop w:val="0"/>
                                      <w:marBottom w:val="0"/>
                                      <w:divBdr>
                                        <w:top w:val="none" w:sz="0" w:space="0" w:color="auto"/>
                                        <w:left w:val="none" w:sz="0" w:space="0" w:color="auto"/>
                                        <w:bottom w:val="none" w:sz="0" w:space="0" w:color="auto"/>
                                        <w:right w:val="none" w:sz="0" w:space="0" w:color="auto"/>
                                      </w:divBdr>
                                      <w:divsChild>
                                        <w:div w:id="1151019153">
                                          <w:marLeft w:val="0"/>
                                          <w:marRight w:val="0"/>
                                          <w:marTop w:val="0"/>
                                          <w:marBottom w:val="0"/>
                                          <w:divBdr>
                                            <w:top w:val="none" w:sz="0" w:space="0" w:color="auto"/>
                                            <w:left w:val="none" w:sz="0" w:space="0" w:color="auto"/>
                                            <w:bottom w:val="none" w:sz="0" w:space="0" w:color="auto"/>
                                            <w:right w:val="none" w:sz="0" w:space="0" w:color="auto"/>
                                          </w:divBdr>
                                          <w:divsChild>
                                            <w:div w:id="1554389419">
                                              <w:marLeft w:val="0"/>
                                              <w:marRight w:val="0"/>
                                              <w:marTop w:val="0"/>
                                              <w:marBottom w:val="0"/>
                                              <w:divBdr>
                                                <w:top w:val="none" w:sz="0" w:space="0" w:color="auto"/>
                                                <w:left w:val="none" w:sz="0" w:space="0" w:color="auto"/>
                                                <w:bottom w:val="none" w:sz="0" w:space="0" w:color="auto"/>
                                                <w:right w:val="none" w:sz="0" w:space="0" w:color="auto"/>
                                              </w:divBdr>
                                              <w:divsChild>
                                                <w:div w:id="389311735">
                                                  <w:marLeft w:val="0"/>
                                                  <w:marRight w:val="0"/>
                                                  <w:marTop w:val="0"/>
                                                  <w:marBottom w:val="0"/>
                                                  <w:divBdr>
                                                    <w:top w:val="none" w:sz="0" w:space="0" w:color="auto"/>
                                                    <w:left w:val="none" w:sz="0" w:space="0" w:color="auto"/>
                                                    <w:bottom w:val="none" w:sz="0" w:space="0" w:color="auto"/>
                                                    <w:right w:val="none" w:sz="0" w:space="0" w:color="auto"/>
                                                  </w:divBdr>
                                                  <w:divsChild>
                                                    <w:div w:id="704914572">
                                                      <w:marLeft w:val="0"/>
                                                      <w:marRight w:val="0"/>
                                                      <w:marTop w:val="0"/>
                                                      <w:marBottom w:val="0"/>
                                                      <w:divBdr>
                                                        <w:top w:val="none" w:sz="0" w:space="0" w:color="auto"/>
                                                        <w:left w:val="none" w:sz="0" w:space="0" w:color="auto"/>
                                                        <w:bottom w:val="none" w:sz="0" w:space="0" w:color="auto"/>
                                                        <w:right w:val="none" w:sz="0" w:space="0" w:color="auto"/>
                                                      </w:divBdr>
                                                      <w:divsChild>
                                                        <w:div w:id="1337920110">
                                                          <w:marLeft w:val="480"/>
                                                          <w:marRight w:val="0"/>
                                                          <w:marTop w:val="0"/>
                                                          <w:marBottom w:val="0"/>
                                                          <w:divBdr>
                                                            <w:top w:val="none" w:sz="0" w:space="0" w:color="auto"/>
                                                            <w:left w:val="none" w:sz="0" w:space="0" w:color="auto"/>
                                                            <w:bottom w:val="none" w:sz="0" w:space="0" w:color="auto"/>
                                                            <w:right w:val="none" w:sz="0" w:space="0" w:color="auto"/>
                                                          </w:divBdr>
                                                          <w:divsChild>
                                                            <w:div w:id="792165200">
                                                              <w:marLeft w:val="0"/>
                                                              <w:marRight w:val="0"/>
                                                              <w:marTop w:val="0"/>
                                                              <w:marBottom w:val="0"/>
                                                              <w:divBdr>
                                                                <w:top w:val="none" w:sz="0" w:space="0" w:color="auto"/>
                                                                <w:left w:val="none" w:sz="0" w:space="0" w:color="auto"/>
                                                                <w:bottom w:val="none" w:sz="0" w:space="0" w:color="auto"/>
                                                                <w:right w:val="none" w:sz="0" w:space="0" w:color="auto"/>
                                                              </w:divBdr>
                                                              <w:divsChild>
                                                                <w:div w:id="1847205811">
                                                                  <w:marLeft w:val="0"/>
                                                                  <w:marRight w:val="0"/>
                                                                  <w:marTop w:val="0"/>
                                                                  <w:marBottom w:val="0"/>
                                                                  <w:divBdr>
                                                                    <w:top w:val="none" w:sz="0" w:space="0" w:color="auto"/>
                                                                    <w:left w:val="none" w:sz="0" w:space="0" w:color="auto"/>
                                                                    <w:bottom w:val="none" w:sz="0" w:space="0" w:color="auto"/>
                                                                    <w:right w:val="none" w:sz="0" w:space="0" w:color="auto"/>
                                                                  </w:divBdr>
                                                                  <w:divsChild>
                                                                    <w:div w:id="1184051276">
                                                                      <w:marLeft w:val="0"/>
                                                                      <w:marRight w:val="0"/>
                                                                      <w:marTop w:val="0"/>
                                                                      <w:marBottom w:val="0"/>
                                                                      <w:divBdr>
                                                                        <w:top w:val="none" w:sz="0" w:space="0" w:color="auto"/>
                                                                        <w:left w:val="none" w:sz="0" w:space="0" w:color="auto"/>
                                                                        <w:bottom w:val="none" w:sz="0" w:space="0" w:color="auto"/>
                                                                        <w:right w:val="none" w:sz="0" w:space="0" w:color="auto"/>
                                                                      </w:divBdr>
                                                                      <w:divsChild>
                                                                        <w:div w:id="666786791">
                                                                          <w:marLeft w:val="0"/>
                                                                          <w:marRight w:val="0"/>
                                                                          <w:marTop w:val="0"/>
                                                                          <w:marBottom w:val="0"/>
                                                                          <w:divBdr>
                                                                            <w:top w:val="none" w:sz="0" w:space="0" w:color="auto"/>
                                                                            <w:left w:val="none" w:sz="0" w:space="0" w:color="auto"/>
                                                                            <w:bottom w:val="none" w:sz="0" w:space="0" w:color="auto"/>
                                                                            <w:right w:val="none" w:sz="0" w:space="0" w:color="auto"/>
                                                                          </w:divBdr>
                                                                          <w:divsChild>
                                                                            <w:div w:id="1318025499">
                                                                              <w:marLeft w:val="0"/>
                                                                              <w:marRight w:val="0"/>
                                                                              <w:marTop w:val="0"/>
                                                                              <w:marBottom w:val="0"/>
                                                                              <w:divBdr>
                                                                                <w:top w:val="none" w:sz="0" w:space="0" w:color="auto"/>
                                                                                <w:left w:val="none" w:sz="0" w:space="0" w:color="auto"/>
                                                                                <w:bottom w:val="none" w:sz="0" w:space="0" w:color="auto"/>
                                                                                <w:right w:val="none" w:sz="0" w:space="0" w:color="auto"/>
                                                                              </w:divBdr>
                                                                              <w:divsChild>
                                                                                <w:div w:id="306935738">
                                                                                  <w:marLeft w:val="0"/>
                                                                                  <w:marRight w:val="0"/>
                                                                                  <w:marTop w:val="0"/>
                                                                                  <w:marBottom w:val="0"/>
                                                                                  <w:divBdr>
                                                                                    <w:top w:val="none" w:sz="0" w:space="0" w:color="auto"/>
                                                                                    <w:left w:val="none" w:sz="0" w:space="0" w:color="auto"/>
                                                                                    <w:bottom w:val="single" w:sz="6" w:space="23" w:color="auto"/>
                                                                                    <w:right w:val="none" w:sz="0" w:space="0" w:color="auto"/>
                                                                                  </w:divBdr>
                                                                                  <w:divsChild>
                                                                                    <w:div w:id="1325933074">
                                                                                      <w:marLeft w:val="0"/>
                                                                                      <w:marRight w:val="0"/>
                                                                                      <w:marTop w:val="0"/>
                                                                                      <w:marBottom w:val="0"/>
                                                                                      <w:divBdr>
                                                                                        <w:top w:val="none" w:sz="0" w:space="0" w:color="auto"/>
                                                                                        <w:left w:val="none" w:sz="0" w:space="0" w:color="auto"/>
                                                                                        <w:bottom w:val="none" w:sz="0" w:space="0" w:color="auto"/>
                                                                                        <w:right w:val="none" w:sz="0" w:space="0" w:color="auto"/>
                                                                                      </w:divBdr>
                                                                                      <w:divsChild>
                                                                                        <w:div w:id="1412313390">
                                                                                          <w:marLeft w:val="0"/>
                                                                                          <w:marRight w:val="0"/>
                                                                                          <w:marTop w:val="0"/>
                                                                                          <w:marBottom w:val="0"/>
                                                                                          <w:divBdr>
                                                                                            <w:top w:val="none" w:sz="0" w:space="0" w:color="auto"/>
                                                                                            <w:left w:val="none" w:sz="0" w:space="0" w:color="auto"/>
                                                                                            <w:bottom w:val="none" w:sz="0" w:space="0" w:color="auto"/>
                                                                                            <w:right w:val="none" w:sz="0" w:space="0" w:color="auto"/>
                                                                                          </w:divBdr>
                                                                                          <w:divsChild>
                                                                                            <w:div w:id="1428454978">
                                                                                              <w:marLeft w:val="0"/>
                                                                                              <w:marRight w:val="0"/>
                                                                                              <w:marTop w:val="0"/>
                                                                                              <w:marBottom w:val="0"/>
                                                                                              <w:divBdr>
                                                                                                <w:top w:val="none" w:sz="0" w:space="0" w:color="auto"/>
                                                                                                <w:left w:val="none" w:sz="0" w:space="0" w:color="auto"/>
                                                                                                <w:bottom w:val="none" w:sz="0" w:space="0" w:color="auto"/>
                                                                                                <w:right w:val="none" w:sz="0" w:space="0" w:color="auto"/>
                                                                                              </w:divBdr>
                                                                                              <w:divsChild>
                                                                                                <w:div w:id="449857099">
                                                                                                  <w:marLeft w:val="0"/>
                                                                                                  <w:marRight w:val="0"/>
                                                                                                  <w:marTop w:val="0"/>
                                                                                                  <w:marBottom w:val="0"/>
                                                                                                  <w:divBdr>
                                                                                                    <w:top w:val="none" w:sz="0" w:space="0" w:color="auto"/>
                                                                                                    <w:left w:val="none" w:sz="0" w:space="0" w:color="auto"/>
                                                                                                    <w:bottom w:val="none" w:sz="0" w:space="0" w:color="auto"/>
                                                                                                    <w:right w:val="none" w:sz="0" w:space="0" w:color="auto"/>
                                                                                                  </w:divBdr>
                                                                                                  <w:divsChild>
                                                                                                    <w:div w:id="838809608">
                                                                                                      <w:marLeft w:val="0"/>
                                                                                                      <w:marRight w:val="0"/>
                                                                                                      <w:marTop w:val="0"/>
                                                                                                      <w:marBottom w:val="0"/>
                                                                                                      <w:divBdr>
                                                                                                        <w:top w:val="none" w:sz="0" w:space="0" w:color="auto"/>
                                                                                                        <w:left w:val="none" w:sz="0" w:space="0" w:color="auto"/>
                                                                                                        <w:bottom w:val="none" w:sz="0" w:space="0" w:color="auto"/>
                                                                                                        <w:right w:val="none" w:sz="0" w:space="0" w:color="auto"/>
                                                                                                      </w:divBdr>
                                                                                                      <w:divsChild>
                                                                                                        <w:div w:id="1786534771">
                                                                                                          <w:marLeft w:val="0"/>
                                                                                                          <w:marRight w:val="0"/>
                                                                                                          <w:marTop w:val="0"/>
                                                                                                          <w:marBottom w:val="0"/>
                                                                                                          <w:divBdr>
                                                                                                            <w:top w:val="none" w:sz="0" w:space="0" w:color="auto"/>
                                                                                                            <w:left w:val="none" w:sz="0" w:space="0" w:color="auto"/>
                                                                                                            <w:bottom w:val="none" w:sz="0" w:space="0" w:color="auto"/>
                                                                                                            <w:right w:val="none" w:sz="0" w:space="0" w:color="auto"/>
                                                                                                          </w:divBdr>
                                                                                                        </w:div>
                                                                                                        <w:div w:id="1771730875">
                                                                                                          <w:marLeft w:val="0"/>
                                                                                                          <w:marRight w:val="0"/>
                                                                                                          <w:marTop w:val="0"/>
                                                                                                          <w:marBottom w:val="0"/>
                                                                                                          <w:divBdr>
                                                                                                            <w:top w:val="none" w:sz="0" w:space="0" w:color="auto"/>
                                                                                                            <w:left w:val="none" w:sz="0" w:space="0" w:color="auto"/>
                                                                                                            <w:bottom w:val="none" w:sz="0" w:space="0" w:color="auto"/>
                                                                                                            <w:right w:val="none" w:sz="0" w:space="0" w:color="auto"/>
                                                                                                          </w:divBdr>
                                                                                                        </w:div>
                                                                                                        <w:div w:id="1989554763">
                                                                                                          <w:marLeft w:val="0"/>
                                                                                                          <w:marRight w:val="0"/>
                                                                                                          <w:marTop w:val="0"/>
                                                                                                          <w:marBottom w:val="0"/>
                                                                                                          <w:divBdr>
                                                                                                            <w:top w:val="none" w:sz="0" w:space="0" w:color="auto"/>
                                                                                                            <w:left w:val="none" w:sz="0" w:space="0" w:color="auto"/>
                                                                                                            <w:bottom w:val="none" w:sz="0" w:space="0" w:color="auto"/>
                                                                                                            <w:right w:val="none" w:sz="0" w:space="0" w:color="auto"/>
                                                                                                          </w:divBdr>
                                                                                                        </w:div>
                                                                                                        <w:div w:id="1871839643">
                                                                                                          <w:marLeft w:val="0"/>
                                                                                                          <w:marRight w:val="0"/>
                                                                                                          <w:marTop w:val="0"/>
                                                                                                          <w:marBottom w:val="0"/>
                                                                                                          <w:divBdr>
                                                                                                            <w:top w:val="none" w:sz="0" w:space="0" w:color="auto"/>
                                                                                                            <w:left w:val="none" w:sz="0" w:space="0" w:color="auto"/>
                                                                                                            <w:bottom w:val="none" w:sz="0" w:space="0" w:color="auto"/>
                                                                                                            <w:right w:val="none" w:sz="0" w:space="0" w:color="auto"/>
                                                                                                          </w:divBdr>
                                                                                                        </w:div>
                                                                                                        <w:div w:id="530647163">
                                                                                                          <w:marLeft w:val="0"/>
                                                                                                          <w:marRight w:val="0"/>
                                                                                                          <w:marTop w:val="0"/>
                                                                                                          <w:marBottom w:val="0"/>
                                                                                                          <w:divBdr>
                                                                                                            <w:top w:val="none" w:sz="0" w:space="0" w:color="auto"/>
                                                                                                            <w:left w:val="none" w:sz="0" w:space="0" w:color="auto"/>
                                                                                                            <w:bottom w:val="none" w:sz="0" w:space="0" w:color="auto"/>
                                                                                                            <w:right w:val="none" w:sz="0" w:space="0" w:color="auto"/>
                                                                                                          </w:divBdr>
                                                                                                        </w:div>
                                                                                                        <w:div w:id="17878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378147">
      <w:bodyDiv w:val="1"/>
      <w:marLeft w:val="0"/>
      <w:marRight w:val="0"/>
      <w:marTop w:val="0"/>
      <w:marBottom w:val="0"/>
      <w:divBdr>
        <w:top w:val="none" w:sz="0" w:space="0" w:color="auto"/>
        <w:left w:val="none" w:sz="0" w:space="0" w:color="auto"/>
        <w:bottom w:val="none" w:sz="0" w:space="0" w:color="auto"/>
        <w:right w:val="none" w:sz="0" w:space="0" w:color="auto"/>
      </w:divBdr>
      <w:divsChild>
        <w:div w:id="240913444">
          <w:marLeft w:val="0"/>
          <w:marRight w:val="0"/>
          <w:marTop w:val="0"/>
          <w:marBottom w:val="0"/>
          <w:divBdr>
            <w:top w:val="none" w:sz="0" w:space="0" w:color="auto"/>
            <w:left w:val="none" w:sz="0" w:space="0" w:color="auto"/>
            <w:bottom w:val="none" w:sz="0" w:space="0" w:color="auto"/>
            <w:right w:val="none" w:sz="0" w:space="0" w:color="auto"/>
          </w:divBdr>
          <w:divsChild>
            <w:div w:id="31073943">
              <w:marLeft w:val="0"/>
              <w:marRight w:val="0"/>
              <w:marTop w:val="0"/>
              <w:marBottom w:val="0"/>
              <w:divBdr>
                <w:top w:val="none" w:sz="0" w:space="0" w:color="auto"/>
                <w:left w:val="none" w:sz="0" w:space="0" w:color="auto"/>
                <w:bottom w:val="none" w:sz="0" w:space="0" w:color="auto"/>
                <w:right w:val="none" w:sz="0" w:space="0" w:color="auto"/>
              </w:divBdr>
              <w:divsChild>
                <w:div w:id="1291087122">
                  <w:marLeft w:val="0"/>
                  <w:marRight w:val="0"/>
                  <w:marTop w:val="0"/>
                  <w:marBottom w:val="0"/>
                  <w:divBdr>
                    <w:top w:val="none" w:sz="0" w:space="0" w:color="auto"/>
                    <w:left w:val="none" w:sz="0" w:space="0" w:color="auto"/>
                    <w:bottom w:val="none" w:sz="0" w:space="0" w:color="auto"/>
                    <w:right w:val="none" w:sz="0" w:space="0" w:color="auto"/>
                  </w:divBdr>
                  <w:divsChild>
                    <w:div w:id="1399087129">
                      <w:marLeft w:val="0"/>
                      <w:marRight w:val="0"/>
                      <w:marTop w:val="0"/>
                      <w:marBottom w:val="0"/>
                      <w:divBdr>
                        <w:top w:val="none" w:sz="0" w:space="0" w:color="auto"/>
                        <w:left w:val="none" w:sz="0" w:space="0" w:color="auto"/>
                        <w:bottom w:val="none" w:sz="0" w:space="0" w:color="auto"/>
                        <w:right w:val="none" w:sz="0" w:space="0" w:color="auto"/>
                      </w:divBdr>
                      <w:divsChild>
                        <w:div w:id="67701229">
                          <w:marLeft w:val="0"/>
                          <w:marRight w:val="0"/>
                          <w:marTop w:val="0"/>
                          <w:marBottom w:val="0"/>
                          <w:divBdr>
                            <w:top w:val="none" w:sz="0" w:space="0" w:color="auto"/>
                            <w:left w:val="none" w:sz="0" w:space="0" w:color="auto"/>
                            <w:bottom w:val="none" w:sz="0" w:space="0" w:color="auto"/>
                            <w:right w:val="none" w:sz="0" w:space="0" w:color="auto"/>
                          </w:divBdr>
                          <w:divsChild>
                            <w:div w:id="1532107508">
                              <w:marLeft w:val="0"/>
                              <w:marRight w:val="0"/>
                              <w:marTop w:val="0"/>
                              <w:marBottom w:val="0"/>
                              <w:divBdr>
                                <w:top w:val="none" w:sz="0" w:space="0" w:color="auto"/>
                                <w:left w:val="none" w:sz="0" w:space="0" w:color="auto"/>
                                <w:bottom w:val="none" w:sz="0" w:space="0" w:color="auto"/>
                                <w:right w:val="none" w:sz="0" w:space="0" w:color="auto"/>
                              </w:divBdr>
                              <w:divsChild>
                                <w:div w:id="681318714">
                                  <w:marLeft w:val="0"/>
                                  <w:marRight w:val="0"/>
                                  <w:marTop w:val="0"/>
                                  <w:marBottom w:val="0"/>
                                  <w:divBdr>
                                    <w:top w:val="none" w:sz="0" w:space="0" w:color="auto"/>
                                    <w:left w:val="none" w:sz="0" w:space="0" w:color="auto"/>
                                    <w:bottom w:val="none" w:sz="0" w:space="0" w:color="auto"/>
                                    <w:right w:val="none" w:sz="0" w:space="0" w:color="auto"/>
                                  </w:divBdr>
                                  <w:divsChild>
                                    <w:div w:id="3110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77771">
      <w:bodyDiv w:val="1"/>
      <w:marLeft w:val="0"/>
      <w:marRight w:val="0"/>
      <w:marTop w:val="0"/>
      <w:marBottom w:val="0"/>
      <w:divBdr>
        <w:top w:val="none" w:sz="0" w:space="0" w:color="auto"/>
        <w:left w:val="none" w:sz="0" w:space="0" w:color="auto"/>
        <w:bottom w:val="none" w:sz="0" w:space="0" w:color="auto"/>
        <w:right w:val="none" w:sz="0" w:space="0" w:color="auto"/>
      </w:divBdr>
      <w:divsChild>
        <w:div w:id="100616753">
          <w:marLeft w:val="0"/>
          <w:marRight w:val="0"/>
          <w:marTop w:val="0"/>
          <w:marBottom w:val="0"/>
          <w:divBdr>
            <w:top w:val="none" w:sz="0" w:space="0" w:color="auto"/>
            <w:left w:val="none" w:sz="0" w:space="0" w:color="auto"/>
            <w:bottom w:val="none" w:sz="0" w:space="0" w:color="auto"/>
            <w:right w:val="none" w:sz="0" w:space="0" w:color="auto"/>
          </w:divBdr>
          <w:divsChild>
            <w:div w:id="169758659">
              <w:marLeft w:val="0"/>
              <w:marRight w:val="0"/>
              <w:marTop w:val="0"/>
              <w:marBottom w:val="0"/>
              <w:divBdr>
                <w:top w:val="none" w:sz="0" w:space="0" w:color="auto"/>
                <w:left w:val="none" w:sz="0" w:space="0" w:color="auto"/>
                <w:bottom w:val="none" w:sz="0" w:space="0" w:color="auto"/>
                <w:right w:val="none" w:sz="0" w:space="0" w:color="auto"/>
              </w:divBdr>
              <w:divsChild>
                <w:div w:id="1458328932">
                  <w:marLeft w:val="0"/>
                  <w:marRight w:val="0"/>
                  <w:marTop w:val="0"/>
                  <w:marBottom w:val="0"/>
                  <w:divBdr>
                    <w:top w:val="none" w:sz="0" w:space="0" w:color="auto"/>
                    <w:left w:val="none" w:sz="0" w:space="0" w:color="auto"/>
                    <w:bottom w:val="none" w:sz="0" w:space="0" w:color="auto"/>
                    <w:right w:val="none" w:sz="0" w:space="0" w:color="auto"/>
                  </w:divBdr>
                  <w:divsChild>
                    <w:div w:id="1427379480">
                      <w:marLeft w:val="0"/>
                      <w:marRight w:val="0"/>
                      <w:marTop w:val="0"/>
                      <w:marBottom w:val="0"/>
                      <w:divBdr>
                        <w:top w:val="none" w:sz="0" w:space="0" w:color="auto"/>
                        <w:left w:val="none" w:sz="0" w:space="0" w:color="auto"/>
                        <w:bottom w:val="none" w:sz="0" w:space="0" w:color="auto"/>
                        <w:right w:val="none" w:sz="0" w:space="0" w:color="auto"/>
                      </w:divBdr>
                      <w:divsChild>
                        <w:div w:id="894702675">
                          <w:marLeft w:val="0"/>
                          <w:marRight w:val="0"/>
                          <w:marTop w:val="0"/>
                          <w:marBottom w:val="0"/>
                          <w:divBdr>
                            <w:top w:val="none" w:sz="0" w:space="0" w:color="auto"/>
                            <w:left w:val="none" w:sz="0" w:space="0" w:color="auto"/>
                            <w:bottom w:val="none" w:sz="0" w:space="0" w:color="auto"/>
                            <w:right w:val="none" w:sz="0" w:space="0" w:color="auto"/>
                          </w:divBdr>
                          <w:divsChild>
                            <w:div w:id="746263608">
                              <w:marLeft w:val="0"/>
                              <w:marRight w:val="0"/>
                              <w:marTop w:val="0"/>
                              <w:marBottom w:val="0"/>
                              <w:divBdr>
                                <w:top w:val="none" w:sz="0" w:space="0" w:color="auto"/>
                                <w:left w:val="none" w:sz="0" w:space="0" w:color="auto"/>
                                <w:bottom w:val="none" w:sz="0" w:space="0" w:color="auto"/>
                                <w:right w:val="none" w:sz="0" w:space="0" w:color="auto"/>
                              </w:divBdr>
                              <w:divsChild>
                                <w:div w:id="2129157498">
                                  <w:marLeft w:val="0"/>
                                  <w:marRight w:val="0"/>
                                  <w:marTop w:val="0"/>
                                  <w:marBottom w:val="0"/>
                                  <w:divBdr>
                                    <w:top w:val="none" w:sz="0" w:space="0" w:color="auto"/>
                                    <w:left w:val="none" w:sz="0" w:space="0" w:color="auto"/>
                                    <w:bottom w:val="none" w:sz="0" w:space="0" w:color="auto"/>
                                    <w:right w:val="none" w:sz="0" w:space="0" w:color="auto"/>
                                  </w:divBdr>
                                  <w:divsChild>
                                    <w:div w:id="1286159208">
                                      <w:marLeft w:val="0"/>
                                      <w:marRight w:val="0"/>
                                      <w:marTop w:val="0"/>
                                      <w:marBottom w:val="0"/>
                                      <w:divBdr>
                                        <w:top w:val="none" w:sz="0" w:space="0" w:color="auto"/>
                                        <w:left w:val="none" w:sz="0" w:space="0" w:color="auto"/>
                                        <w:bottom w:val="none" w:sz="0" w:space="0" w:color="auto"/>
                                        <w:right w:val="none" w:sz="0" w:space="0" w:color="auto"/>
                                      </w:divBdr>
                                    </w:div>
                                    <w:div w:id="497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23223">
      <w:bodyDiv w:val="1"/>
      <w:marLeft w:val="0"/>
      <w:marRight w:val="0"/>
      <w:marTop w:val="0"/>
      <w:marBottom w:val="0"/>
      <w:divBdr>
        <w:top w:val="none" w:sz="0" w:space="0" w:color="auto"/>
        <w:left w:val="none" w:sz="0" w:space="0" w:color="auto"/>
        <w:bottom w:val="none" w:sz="0" w:space="0" w:color="auto"/>
        <w:right w:val="none" w:sz="0" w:space="0" w:color="auto"/>
      </w:divBdr>
      <w:divsChild>
        <w:div w:id="738359403">
          <w:marLeft w:val="0"/>
          <w:marRight w:val="0"/>
          <w:marTop w:val="0"/>
          <w:marBottom w:val="0"/>
          <w:divBdr>
            <w:top w:val="none" w:sz="0" w:space="0" w:color="auto"/>
            <w:left w:val="none" w:sz="0" w:space="0" w:color="auto"/>
            <w:bottom w:val="none" w:sz="0" w:space="0" w:color="auto"/>
            <w:right w:val="none" w:sz="0" w:space="0" w:color="auto"/>
          </w:divBdr>
          <w:divsChild>
            <w:div w:id="489757355">
              <w:marLeft w:val="0"/>
              <w:marRight w:val="0"/>
              <w:marTop w:val="100"/>
              <w:marBottom w:val="100"/>
              <w:divBdr>
                <w:top w:val="none" w:sz="0" w:space="0" w:color="auto"/>
                <w:left w:val="none" w:sz="0" w:space="0" w:color="auto"/>
                <w:bottom w:val="none" w:sz="0" w:space="0" w:color="auto"/>
                <w:right w:val="none" w:sz="0" w:space="0" w:color="auto"/>
              </w:divBdr>
              <w:divsChild>
                <w:div w:id="327441372">
                  <w:marLeft w:val="-1"/>
                  <w:marRight w:val="-1"/>
                  <w:marTop w:val="0"/>
                  <w:marBottom w:val="0"/>
                  <w:divBdr>
                    <w:top w:val="none" w:sz="0" w:space="0" w:color="auto"/>
                    <w:left w:val="none" w:sz="0" w:space="0" w:color="auto"/>
                    <w:bottom w:val="none" w:sz="0" w:space="0" w:color="auto"/>
                    <w:right w:val="none" w:sz="0" w:space="0" w:color="auto"/>
                  </w:divBdr>
                  <w:divsChild>
                    <w:div w:id="425031195">
                      <w:marLeft w:val="0"/>
                      <w:marRight w:val="0"/>
                      <w:marTop w:val="0"/>
                      <w:marBottom w:val="0"/>
                      <w:divBdr>
                        <w:top w:val="none" w:sz="0" w:space="0" w:color="auto"/>
                        <w:left w:val="none" w:sz="0" w:space="0" w:color="auto"/>
                        <w:bottom w:val="none" w:sz="0" w:space="0" w:color="auto"/>
                        <w:right w:val="none" w:sz="0" w:space="0" w:color="auto"/>
                      </w:divBdr>
                      <w:divsChild>
                        <w:div w:id="1281692724">
                          <w:marLeft w:val="0"/>
                          <w:marRight w:val="0"/>
                          <w:marTop w:val="0"/>
                          <w:marBottom w:val="540"/>
                          <w:divBdr>
                            <w:top w:val="none" w:sz="0" w:space="0" w:color="auto"/>
                            <w:left w:val="none" w:sz="0" w:space="0" w:color="auto"/>
                            <w:bottom w:val="none" w:sz="0" w:space="0" w:color="auto"/>
                            <w:right w:val="none" w:sz="0" w:space="0" w:color="auto"/>
                          </w:divBdr>
                          <w:divsChild>
                            <w:div w:id="1764690113">
                              <w:marLeft w:val="0"/>
                              <w:marRight w:val="0"/>
                              <w:marTop w:val="0"/>
                              <w:marBottom w:val="0"/>
                              <w:divBdr>
                                <w:top w:val="none" w:sz="0" w:space="0" w:color="auto"/>
                                <w:left w:val="none" w:sz="0" w:space="0" w:color="auto"/>
                                <w:bottom w:val="none" w:sz="0" w:space="0" w:color="auto"/>
                                <w:right w:val="none" w:sz="0" w:space="0" w:color="auto"/>
                              </w:divBdr>
                              <w:divsChild>
                                <w:div w:id="763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360273">
      <w:bodyDiv w:val="1"/>
      <w:marLeft w:val="0"/>
      <w:marRight w:val="0"/>
      <w:marTop w:val="0"/>
      <w:marBottom w:val="0"/>
      <w:divBdr>
        <w:top w:val="none" w:sz="0" w:space="0" w:color="auto"/>
        <w:left w:val="none" w:sz="0" w:space="0" w:color="auto"/>
        <w:bottom w:val="none" w:sz="0" w:space="0" w:color="auto"/>
        <w:right w:val="none" w:sz="0" w:space="0" w:color="auto"/>
      </w:divBdr>
    </w:div>
    <w:div w:id="1892156058">
      <w:bodyDiv w:val="1"/>
      <w:marLeft w:val="0"/>
      <w:marRight w:val="0"/>
      <w:marTop w:val="0"/>
      <w:marBottom w:val="0"/>
      <w:divBdr>
        <w:top w:val="none" w:sz="0" w:space="0" w:color="auto"/>
        <w:left w:val="none" w:sz="0" w:space="0" w:color="auto"/>
        <w:bottom w:val="none" w:sz="0" w:space="0" w:color="auto"/>
        <w:right w:val="none" w:sz="0" w:space="0" w:color="auto"/>
      </w:divBdr>
      <w:divsChild>
        <w:div w:id="1806850097">
          <w:marLeft w:val="0"/>
          <w:marRight w:val="0"/>
          <w:marTop w:val="0"/>
          <w:marBottom w:val="0"/>
          <w:divBdr>
            <w:top w:val="none" w:sz="0" w:space="0" w:color="auto"/>
            <w:left w:val="none" w:sz="0" w:space="0" w:color="auto"/>
            <w:bottom w:val="none" w:sz="0" w:space="0" w:color="auto"/>
            <w:right w:val="none" w:sz="0" w:space="0" w:color="auto"/>
          </w:divBdr>
          <w:divsChild>
            <w:div w:id="156767787">
              <w:marLeft w:val="0"/>
              <w:marRight w:val="0"/>
              <w:marTop w:val="0"/>
              <w:marBottom w:val="0"/>
              <w:divBdr>
                <w:top w:val="none" w:sz="0" w:space="0" w:color="auto"/>
                <w:left w:val="none" w:sz="0" w:space="0" w:color="auto"/>
                <w:bottom w:val="none" w:sz="0" w:space="0" w:color="auto"/>
                <w:right w:val="none" w:sz="0" w:space="0" w:color="auto"/>
              </w:divBdr>
              <w:divsChild>
                <w:div w:id="1054624420">
                  <w:marLeft w:val="0"/>
                  <w:marRight w:val="0"/>
                  <w:marTop w:val="0"/>
                  <w:marBottom w:val="0"/>
                  <w:divBdr>
                    <w:top w:val="none" w:sz="0" w:space="0" w:color="auto"/>
                    <w:left w:val="none" w:sz="0" w:space="0" w:color="auto"/>
                    <w:bottom w:val="none" w:sz="0" w:space="0" w:color="auto"/>
                    <w:right w:val="none" w:sz="0" w:space="0" w:color="auto"/>
                  </w:divBdr>
                  <w:divsChild>
                    <w:div w:id="899245628">
                      <w:marLeft w:val="0"/>
                      <w:marRight w:val="0"/>
                      <w:marTop w:val="0"/>
                      <w:marBottom w:val="0"/>
                      <w:divBdr>
                        <w:top w:val="none" w:sz="0" w:space="0" w:color="auto"/>
                        <w:left w:val="none" w:sz="0" w:space="0" w:color="auto"/>
                        <w:bottom w:val="none" w:sz="0" w:space="0" w:color="auto"/>
                        <w:right w:val="none" w:sz="0" w:space="0" w:color="auto"/>
                      </w:divBdr>
                      <w:divsChild>
                        <w:div w:id="986283575">
                          <w:marLeft w:val="0"/>
                          <w:marRight w:val="0"/>
                          <w:marTop w:val="0"/>
                          <w:marBottom w:val="0"/>
                          <w:divBdr>
                            <w:top w:val="none" w:sz="0" w:space="0" w:color="auto"/>
                            <w:left w:val="none" w:sz="0" w:space="0" w:color="auto"/>
                            <w:bottom w:val="none" w:sz="0" w:space="0" w:color="auto"/>
                            <w:right w:val="none" w:sz="0" w:space="0" w:color="auto"/>
                          </w:divBdr>
                          <w:divsChild>
                            <w:div w:id="476799541">
                              <w:marLeft w:val="0"/>
                              <w:marRight w:val="0"/>
                              <w:marTop w:val="0"/>
                              <w:marBottom w:val="0"/>
                              <w:divBdr>
                                <w:top w:val="none" w:sz="0" w:space="0" w:color="auto"/>
                                <w:left w:val="single" w:sz="6" w:space="0" w:color="E5E3E3"/>
                                <w:bottom w:val="none" w:sz="0" w:space="0" w:color="auto"/>
                                <w:right w:val="none" w:sz="0" w:space="0" w:color="auto"/>
                              </w:divBdr>
                              <w:divsChild>
                                <w:div w:id="1834643291">
                                  <w:marLeft w:val="0"/>
                                  <w:marRight w:val="0"/>
                                  <w:marTop w:val="0"/>
                                  <w:marBottom w:val="0"/>
                                  <w:divBdr>
                                    <w:top w:val="none" w:sz="0" w:space="0" w:color="auto"/>
                                    <w:left w:val="none" w:sz="0" w:space="0" w:color="auto"/>
                                    <w:bottom w:val="none" w:sz="0" w:space="0" w:color="auto"/>
                                    <w:right w:val="none" w:sz="0" w:space="0" w:color="auto"/>
                                  </w:divBdr>
                                  <w:divsChild>
                                    <w:div w:id="2001276581">
                                      <w:marLeft w:val="0"/>
                                      <w:marRight w:val="0"/>
                                      <w:marTop w:val="0"/>
                                      <w:marBottom w:val="0"/>
                                      <w:divBdr>
                                        <w:top w:val="none" w:sz="0" w:space="0" w:color="auto"/>
                                        <w:left w:val="none" w:sz="0" w:space="0" w:color="auto"/>
                                        <w:bottom w:val="none" w:sz="0" w:space="0" w:color="auto"/>
                                        <w:right w:val="none" w:sz="0" w:space="0" w:color="auto"/>
                                      </w:divBdr>
                                      <w:divsChild>
                                        <w:div w:id="1618215525">
                                          <w:marLeft w:val="0"/>
                                          <w:marRight w:val="0"/>
                                          <w:marTop w:val="0"/>
                                          <w:marBottom w:val="0"/>
                                          <w:divBdr>
                                            <w:top w:val="none" w:sz="0" w:space="0" w:color="auto"/>
                                            <w:left w:val="none" w:sz="0" w:space="0" w:color="auto"/>
                                            <w:bottom w:val="none" w:sz="0" w:space="0" w:color="auto"/>
                                            <w:right w:val="none" w:sz="0" w:space="0" w:color="auto"/>
                                          </w:divBdr>
                                          <w:divsChild>
                                            <w:div w:id="1933708158">
                                              <w:marLeft w:val="0"/>
                                              <w:marRight w:val="0"/>
                                              <w:marTop w:val="0"/>
                                              <w:marBottom w:val="0"/>
                                              <w:divBdr>
                                                <w:top w:val="none" w:sz="0" w:space="0" w:color="auto"/>
                                                <w:left w:val="none" w:sz="0" w:space="0" w:color="auto"/>
                                                <w:bottom w:val="none" w:sz="0" w:space="0" w:color="auto"/>
                                                <w:right w:val="none" w:sz="0" w:space="0" w:color="auto"/>
                                              </w:divBdr>
                                              <w:divsChild>
                                                <w:div w:id="1024136837">
                                                  <w:marLeft w:val="0"/>
                                                  <w:marRight w:val="0"/>
                                                  <w:marTop w:val="0"/>
                                                  <w:marBottom w:val="0"/>
                                                  <w:divBdr>
                                                    <w:top w:val="none" w:sz="0" w:space="0" w:color="auto"/>
                                                    <w:left w:val="none" w:sz="0" w:space="0" w:color="auto"/>
                                                    <w:bottom w:val="none" w:sz="0" w:space="0" w:color="auto"/>
                                                    <w:right w:val="none" w:sz="0" w:space="0" w:color="auto"/>
                                                  </w:divBdr>
                                                  <w:divsChild>
                                                    <w:div w:id="1218084307">
                                                      <w:marLeft w:val="0"/>
                                                      <w:marRight w:val="0"/>
                                                      <w:marTop w:val="0"/>
                                                      <w:marBottom w:val="0"/>
                                                      <w:divBdr>
                                                        <w:top w:val="none" w:sz="0" w:space="0" w:color="auto"/>
                                                        <w:left w:val="none" w:sz="0" w:space="0" w:color="auto"/>
                                                        <w:bottom w:val="none" w:sz="0" w:space="0" w:color="auto"/>
                                                        <w:right w:val="none" w:sz="0" w:space="0" w:color="auto"/>
                                                      </w:divBdr>
                                                      <w:divsChild>
                                                        <w:div w:id="568199430">
                                                          <w:marLeft w:val="480"/>
                                                          <w:marRight w:val="0"/>
                                                          <w:marTop w:val="0"/>
                                                          <w:marBottom w:val="0"/>
                                                          <w:divBdr>
                                                            <w:top w:val="none" w:sz="0" w:space="0" w:color="auto"/>
                                                            <w:left w:val="none" w:sz="0" w:space="0" w:color="auto"/>
                                                            <w:bottom w:val="none" w:sz="0" w:space="0" w:color="auto"/>
                                                            <w:right w:val="none" w:sz="0" w:space="0" w:color="auto"/>
                                                          </w:divBdr>
                                                          <w:divsChild>
                                                            <w:div w:id="1726830686">
                                                              <w:marLeft w:val="0"/>
                                                              <w:marRight w:val="0"/>
                                                              <w:marTop w:val="0"/>
                                                              <w:marBottom w:val="0"/>
                                                              <w:divBdr>
                                                                <w:top w:val="none" w:sz="0" w:space="0" w:color="auto"/>
                                                                <w:left w:val="none" w:sz="0" w:space="0" w:color="auto"/>
                                                                <w:bottom w:val="none" w:sz="0" w:space="0" w:color="auto"/>
                                                                <w:right w:val="none" w:sz="0" w:space="0" w:color="auto"/>
                                                              </w:divBdr>
                                                              <w:divsChild>
                                                                <w:div w:id="1999721921">
                                                                  <w:marLeft w:val="0"/>
                                                                  <w:marRight w:val="0"/>
                                                                  <w:marTop w:val="0"/>
                                                                  <w:marBottom w:val="0"/>
                                                                  <w:divBdr>
                                                                    <w:top w:val="none" w:sz="0" w:space="0" w:color="auto"/>
                                                                    <w:left w:val="none" w:sz="0" w:space="0" w:color="auto"/>
                                                                    <w:bottom w:val="none" w:sz="0" w:space="0" w:color="auto"/>
                                                                    <w:right w:val="none" w:sz="0" w:space="0" w:color="auto"/>
                                                                  </w:divBdr>
                                                                  <w:divsChild>
                                                                    <w:div w:id="2028826465">
                                                                      <w:marLeft w:val="0"/>
                                                                      <w:marRight w:val="0"/>
                                                                      <w:marTop w:val="0"/>
                                                                      <w:marBottom w:val="0"/>
                                                                      <w:divBdr>
                                                                        <w:top w:val="none" w:sz="0" w:space="0" w:color="auto"/>
                                                                        <w:left w:val="none" w:sz="0" w:space="0" w:color="auto"/>
                                                                        <w:bottom w:val="none" w:sz="0" w:space="0" w:color="auto"/>
                                                                        <w:right w:val="none" w:sz="0" w:space="0" w:color="auto"/>
                                                                      </w:divBdr>
                                                                      <w:divsChild>
                                                                        <w:div w:id="351952465">
                                                                          <w:marLeft w:val="0"/>
                                                                          <w:marRight w:val="0"/>
                                                                          <w:marTop w:val="0"/>
                                                                          <w:marBottom w:val="0"/>
                                                                          <w:divBdr>
                                                                            <w:top w:val="none" w:sz="0" w:space="0" w:color="auto"/>
                                                                            <w:left w:val="none" w:sz="0" w:space="0" w:color="auto"/>
                                                                            <w:bottom w:val="none" w:sz="0" w:space="0" w:color="auto"/>
                                                                            <w:right w:val="none" w:sz="0" w:space="0" w:color="auto"/>
                                                                          </w:divBdr>
                                                                          <w:divsChild>
                                                                            <w:div w:id="986394968">
                                                                              <w:marLeft w:val="0"/>
                                                                              <w:marRight w:val="0"/>
                                                                              <w:marTop w:val="0"/>
                                                                              <w:marBottom w:val="0"/>
                                                                              <w:divBdr>
                                                                                <w:top w:val="none" w:sz="0" w:space="0" w:color="auto"/>
                                                                                <w:left w:val="none" w:sz="0" w:space="0" w:color="auto"/>
                                                                                <w:bottom w:val="none" w:sz="0" w:space="0" w:color="auto"/>
                                                                                <w:right w:val="none" w:sz="0" w:space="0" w:color="auto"/>
                                                                              </w:divBdr>
                                                                              <w:divsChild>
                                                                                <w:div w:id="264461877">
                                                                                  <w:marLeft w:val="0"/>
                                                                                  <w:marRight w:val="0"/>
                                                                                  <w:marTop w:val="0"/>
                                                                                  <w:marBottom w:val="0"/>
                                                                                  <w:divBdr>
                                                                                    <w:top w:val="none" w:sz="0" w:space="0" w:color="auto"/>
                                                                                    <w:left w:val="none" w:sz="0" w:space="0" w:color="auto"/>
                                                                                    <w:bottom w:val="single" w:sz="6" w:space="23" w:color="auto"/>
                                                                                    <w:right w:val="none" w:sz="0" w:space="0" w:color="auto"/>
                                                                                  </w:divBdr>
                                                                                  <w:divsChild>
                                                                                    <w:div w:id="1599563880">
                                                                                      <w:marLeft w:val="0"/>
                                                                                      <w:marRight w:val="0"/>
                                                                                      <w:marTop w:val="0"/>
                                                                                      <w:marBottom w:val="0"/>
                                                                                      <w:divBdr>
                                                                                        <w:top w:val="none" w:sz="0" w:space="0" w:color="auto"/>
                                                                                        <w:left w:val="none" w:sz="0" w:space="0" w:color="auto"/>
                                                                                        <w:bottom w:val="none" w:sz="0" w:space="0" w:color="auto"/>
                                                                                        <w:right w:val="none" w:sz="0" w:space="0" w:color="auto"/>
                                                                                      </w:divBdr>
                                                                                      <w:divsChild>
                                                                                        <w:div w:id="1922567074">
                                                                                          <w:marLeft w:val="0"/>
                                                                                          <w:marRight w:val="0"/>
                                                                                          <w:marTop w:val="0"/>
                                                                                          <w:marBottom w:val="0"/>
                                                                                          <w:divBdr>
                                                                                            <w:top w:val="none" w:sz="0" w:space="0" w:color="auto"/>
                                                                                            <w:left w:val="none" w:sz="0" w:space="0" w:color="auto"/>
                                                                                            <w:bottom w:val="none" w:sz="0" w:space="0" w:color="auto"/>
                                                                                            <w:right w:val="none" w:sz="0" w:space="0" w:color="auto"/>
                                                                                          </w:divBdr>
                                                                                          <w:divsChild>
                                                                                            <w:div w:id="94638875">
                                                                                              <w:marLeft w:val="0"/>
                                                                                              <w:marRight w:val="0"/>
                                                                                              <w:marTop w:val="0"/>
                                                                                              <w:marBottom w:val="0"/>
                                                                                              <w:divBdr>
                                                                                                <w:top w:val="none" w:sz="0" w:space="0" w:color="auto"/>
                                                                                                <w:left w:val="none" w:sz="0" w:space="0" w:color="auto"/>
                                                                                                <w:bottom w:val="none" w:sz="0" w:space="0" w:color="auto"/>
                                                                                                <w:right w:val="none" w:sz="0" w:space="0" w:color="auto"/>
                                                                                              </w:divBdr>
                                                                                              <w:divsChild>
                                                                                                <w:div w:id="1495490393">
                                                                                                  <w:marLeft w:val="0"/>
                                                                                                  <w:marRight w:val="0"/>
                                                                                                  <w:marTop w:val="0"/>
                                                                                                  <w:marBottom w:val="0"/>
                                                                                                  <w:divBdr>
                                                                                                    <w:top w:val="none" w:sz="0" w:space="0" w:color="auto"/>
                                                                                                    <w:left w:val="none" w:sz="0" w:space="0" w:color="auto"/>
                                                                                                    <w:bottom w:val="none" w:sz="0" w:space="0" w:color="auto"/>
                                                                                                    <w:right w:val="none" w:sz="0" w:space="0" w:color="auto"/>
                                                                                                  </w:divBdr>
                                                                                                  <w:divsChild>
                                                                                                    <w:div w:id="1573075881">
                                                                                                      <w:marLeft w:val="0"/>
                                                                                                      <w:marRight w:val="0"/>
                                                                                                      <w:marTop w:val="0"/>
                                                                                                      <w:marBottom w:val="0"/>
                                                                                                      <w:divBdr>
                                                                                                        <w:top w:val="none" w:sz="0" w:space="0" w:color="auto"/>
                                                                                                        <w:left w:val="none" w:sz="0" w:space="0" w:color="auto"/>
                                                                                                        <w:bottom w:val="none" w:sz="0" w:space="0" w:color="auto"/>
                                                                                                        <w:right w:val="none" w:sz="0" w:space="0" w:color="auto"/>
                                                                                                      </w:divBdr>
                                                                                                      <w:divsChild>
                                                                                                        <w:div w:id="197818159">
                                                                                                          <w:marLeft w:val="0"/>
                                                                                                          <w:marRight w:val="0"/>
                                                                                                          <w:marTop w:val="0"/>
                                                                                                          <w:marBottom w:val="0"/>
                                                                                                          <w:divBdr>
                                                                                                            <w:top w:val="none" w:sz="0" w:space="0" w:color="auto"/>
                                                                                                            <w:left w:val="none" w:sz="0" w:space="0" w:color="auto"/>
                                                                                                            <w:bottom w:val="none" w:sz="0" w:space="0" w:color="auto"/>
                                                                                                            <w:right w:val="none" w:sz="0" w:space="0" w:color="auto"/>
                                                                                                          </w:divBdr>
                                                                                                        </w:div>
                                                                                                        <w:div w:id="18940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ard.sourceforg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0DCC-0AAA-40B6-B0A7-8DF5D3A5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15</Pages>
  <Words>5353</Words>
  <Characters>30516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Northwestern Memorial Hospital</Company>
  <LinksUpToDate>false</LinksUpToDate>
  <CharactersWithSpaces>35798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Chao</dc:creator>
  <cp:keywords/>
  <dc:description/>
  <cp:lastModifiedBy>Qi, Chao</cp:lastModifiedBy>
  <cp:revision>11</cp:revision>
  <dcterms:created xsi:type="dcterms:W3CDTF">2017-02-08T17:53:00Z</dcterms:created>
  <dcterms:modified xsi:type="dcterms:W3CDTF">2017-02-08T21:16:00Z</dcterms:modified>
</cp:coreProperties>
</file>